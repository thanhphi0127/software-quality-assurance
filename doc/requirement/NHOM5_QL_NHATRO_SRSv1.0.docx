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3CA" w:rsidRPr="00270985" w:rsidRDefault="001933CA" w:rsidP="00076F5B">
      <w:pPr>
        <w:spacing w:line="271" w:lineRule="auto"/>
        <w:jc w:val="right"/>
        <w:rPr>
          <w:rFonts w:ascii="Times New Roman" w:hAnsi="Times New Roman" w:cs="Times New Roman"/>
          <w:b/>
          <w:sz w:val="72"/>
          <w:szCs w:val="72"/>
        </w:rPr>
      </w:pPr>
    </w:p>
    <w:p w:rsidR="000523FB" w:rsidRPr="00270985" w:rsidRDefault="000523FB" w:rsidP="00076F5B">
      <w:pPr>
        <w:spacing w:line="271" w:lineRule="auto"/>
        <w:jc w:val="right"/>
        <w:rPr>
          <w:rFonts w:ascii="Times New Roman" w:hAnsi="Times New Roman" w:cs="Times New Roman"/>
          <w:b/>
          <w:sz w:val="72"/>
          <w:szCs w:val="72"/>
        </w:rPr>
      </w:pPr>
    </w:p>
    <w:p w:rsidR="00D604A5" w:rsidRPr="00270985" w:rsidRDefault="00D604A5" w:rsidP="00076F5B">
      <w:pPr>
        <w:spacing w:line="271" w:lineRule="auto"/>
        <w:jc w:val="right"/>
        <w:rPr>
          <w:rFonts w:ascii="Times New Roman" w:hAnsi="Times New Roman" w:cs="Times New Roman"/>
          <w:b/>
          <w:sz w:val="72"/>
          <w:szCs w:val="72"/>
        </w:rPr>
      </w:pPr>
      <w:r w:rsidRPr="00270985">
        <w:rPr>
          <w:rFonts w:ascii="Times New Roman" w:hAnsi="Times New Roman" w:cs="Times New Roman"/>
          <w:b/>
          <w:sz w:val="72"/>
          <w:szCs w:val="72"/>
        </w:rPr>
        <w:t>Đặc Tả Yêu Cầu Phần Mềm</w:t>
      </w:r>
    </w:p>
    <w:p w:rsidR="00D604A5" w:rsidRPr="00270985" w:rsidRDefault="000523FB" w:rsidP="00076F5B">
      <w:pPr>
        <w:spacing w:line="271" w:lineRule="auto"/>
        <w:jc w:val="right"/>
        <w:rPr>
          <w:rFonts w:ascii="Times New Roman" w:hAnsi="Times New Roman" w:cs="Times New Roman"/>
          <w:b/>
          <w:sz w:val="56"/>
          <w:szCs w:val="56"/>
        </w:rPr>
      </w:pPr>
      <w:r w:rsidRPr="00270985">
        <w:rPr>
          <w:rFonts w:ascii="Times New Roman" w:hAnsi="Times New Roman" w:cs="Times New Roman"/>
          <w:b/>
          <w:sz w:val="56"/>
          <w:szCs w:val="56"/>
        </w:rPr>
        <w:t>C</w:t>
      </w:r>
      <w:r w:rsidR="00D604A5" w:rsidRPr="00270985">
        <w:rPr>
          <w:rFonts w:ascii="Times New Roman" w:hAnsi="Times New Roman" w:cs="Times New Roman"/>
          <w:b/>
          <w:sz w:val="56"/>
          <w:szCs w:val="56"/>
        </w:rPr>
        <w:t>ho</w:t>
      </w:r>
    </w:p>
    <w:p w:rsidR="000523FB" w:rsidRPr="00270985" w:rsidRDefault="000523FB" w:rsidP="00076F5B">
      <w:pPr>
        <w:spacing w:line="271" w:lineRule="auto"/>
        <w:jc w:val="right"/>
        <w:rPr>
          <w:rFonts w:ascii="Times New Roman" w:hAnsi="Times New Roman" w:cs="Times New Roman"/>
          <w:b/>
          <w:sz w:val="56"/>
          <w:szCs w:val="56"/>
        </w:rPr>
      </w:pPr>
    </w:p>
    <w:p w:rsidR="00D604A5" w:rsidRPr="00270985" w:rsidRDefault="004A7D0D" w:rsidP="00076F5B">
      <w:pPr>
        <w:spacing w:line="271" w:lineRule="auto"/>
        <w:jc w:val="right"/>
        <w:rPr>
          <w:rFonts w:ascii="Times New Roman" w:hAnsi="Times New Roman" w:cs="Times New Roman"/>
          <w:b/>
          <w:sz w:val="52"/>
          <w:szCs w:val="52"/>
        </w:rPr>
      </w:pPr>
      <w:r w:rsidRPr="00270985">
        <w:rPr>
          <w:rFonts w:ascii="Times New Roman" w:hAnsi="Times New Roman" w:cs="Times New Roman"/>
          <w:b/>
          <w:sz w:val="52"/>
          <w:szCs w:val="52"/>
        </w:rPr>
        <w:t xml:space="preserve">WEBSITE QUẢN LÝ </w:t>
      </w:r>
      <w:r w:rsidR="001C6D45" w:rsidRPr="00270985">
        <w:rPr>
          <w:rFonts w:ascii="Times New Roman" w:hAnsi="Times New Roman" w:cs="Times New Roman"/>
          <w:b/>
          <w:sz w:val="52"/>
          <w:szCs w:val="52"/>
        </w:rPr>
        <w:t>NHÀ TRỌ</w:t>
      </w:r>
    </w:p>
    <w:p w:rsidR="003C5284" w:rsidRPr="00270985" w:rsidRDefault="003C5284" w:rsidP="00076F5B">
      <w:pPr>
        <w:spacing w:line="271" w:lineRule="auto"/>
        <w:jc w:val="right"/>
        <w:rPr>
          <w:rFonts w:ascii="Times New Roman" w:hAnsi="Times New Roman" w:cs="Times New Roman"/>
          <w:b/>
          <w:sz w:val="56"/>
          <w:szCs w:val="52"/>
        </w:rPr>
      </w:pP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Phiên bả</w:t>
      </w:r>
      <w:r w:rsidR="004A7D0D" w:rsidRPr="00270985">
        <w:rPr>
          <w:rFonts w:ascii="Times New Roman" w:hAnsi="Times New Roman" w:cs="Times New Roman"/>
          <w:b/>
          <w:sz w:val="30"/>
          <w:szCs w:val="26"/>
        </w:rPr>
        <w:t>n 1.0</w:t>
      </w:r>
    </w:p>
    <w:p w:rsidR="00D604A5" w:rsidRPr="00270985" w:rsidRDefault="00D604A5" w:rsidP="00076F5B">
      <w:pPr>
        <w:spacing w:line="271" w:lineRule="auto"/>
        <w:jc w:val="right"/>
        <w:rPr>
          <w:rFonts w:ascii="Times New Roman" w:hAnsi="Times New Roman" w:cs="Times New Roman"/>
          <w:sz w:val="30"/>
          <w:szCs w:val="26"/>
        </w:rPr>
      </w:pPr>
      <w:r w:rsidRPr="00270985">
        <w:rPr>
          <w:rFonts w:ascii="Times New Roman" w:hAnsi="Times New Roman" w:cs="Times New Roman"/>
          <w:b/>
          <w:sz w:val="30"/>
          <w:szCs w:val="26"/>
        </w:rPr>
        <w:t>Được chuẩn bị bở</w:t>
      </w:r>
      <w:r w:rsidR="003C5284" w:rsidRPr="00270985">
        <w:rPr>
          <w:rFonts w:ascii="Times New Roman" w:hAnsi="Times New Roman" w:cs="Times New Roman"/>
          <w:b/>
          <w:sz w:val="30"/>
          <w:szCs w:val="26"/>
        </w:rPr>
        <w:t xml:space="preserve">i </w:t>
      </w:r>
      <w:r w:rsidR="004A7D0D" w:rsidRPr="00270985">
        <w:rPr>
          <w:rFonts w:ascii="Times New Roman" w:hAnsi="Times New Roman" w:cs="Times New Roman"/>
          <w:sz w:val="30"/>
          <w:szCs w:val="26"/>
        </w:rPr>
        <w:tab/>
      </w:r>
      <w:r w:rsidR="00AF2549" w:rsidRPr="003A6F9A">
        <w:rPr>
          <w:rFonts w:ascii="Times New Roman" w:hAnsi="Times New Roman" w:cs="Times New Roman"/>
          <w:b/>
          <w:sz w:val="30"/>
          <w:szCs w:val="26"/>
        </w:rPr>
        <w:t>Nguyễn Thanh Phi</w:t>
      </w:r>
      <w:r w:rsidR="004A7D0D" w:rsidRPr="003A6F9A">
        <w:rPr>
          <w:rFonts w:ascii="Times New Roman" w:hAnsi="Times New Roman" w:cs="Times New Roman"/>
          <w:b/>
          <w:sz w:val="30"/>
          <w:szCs w:val="26"/>
        </w:rPr>
        <w:tab/>
      </w:r>
      <w:r w:rsidR="004A7D0D" w:rsidRPr="00270985">
        <w:rPr>
          <w:rFonts w:ascii="Times New Roman" w:hAnsi="Times New Roman" w:cs="Times New Roman"/>
          <w:sz w:val="30"/>
          <w:szCs w:val="26"/>
        </w:rPr>
        <w:tab/>
      </w:r>
    </w:p>
    <w:p w:rsidR="003C5284" w:rsidRPr="00270985" w:rsidRDefault="003C5284" w:rsidP="00076F5B">
      <w:pPr>
        <w:spacing w:line="271" w:lineRule="auto"/>
        <w:jc w:val="right"/>
        <w:rPr>
          <w:rFonts w:ascii="Times New Roman" w:hAnsi="Times New Roman" w:cs="Times New Roman"/>
          <w:b/>
          <w:sz w:val="30"/>
          <w:szCs w:val="26"/>
        </w:rPr>
      </w:pPr>
    </w:p>
    <w:p w:rsidR="00D604A5" w:rsidRPr="00270985" w:rsidRDefault="00F51A05" w:rsidP="00076F5B">
      <w:pPr>
        <w:spacing w:line="271" w:lineRule="auto"/>
        <w:jc w:val="right"/>
        <w:rPr>
          <w:rFonts w:ascii="Times New Roman" w:hAnsi="Times New Roman" w:cs="Times New Roman"/>
          <w:b/>
          <w:sz w:val="30"/>
          <w:szCs w:val="26"/>
        </w:rPr>
      </w:pPr>
      <w:r w:rsidRPr="00270985">
        <w:rPr>
          <w:rFonts w:ascii="Times New Roman" w:hAnsi="Times New Roman" w:cs="Times New Roman"/>
          <w:b/>
          <w:sz w:val="30"/>
          <w:szCs w:val="26"/>
        </w:rPr>
        <w:t xml:space="preserve">Ngày </w:t>
      </w:r>
      <w:r w:rsidR="001C6D45" w:rsidRPr="00270985">
        <w:rPr>
          <w:rFonts w:ascii="Times New Roman" w:hAnsi="Times New Roman" w:cs="Times New Roman"/>
          <w:b/>
          <w:sz w:val="30"/>
          <w:szCs w:val="26"/>
        </w:rPr>
        <w:t>29/</w:t>
      </w:r>
      <w:r w:rsidR="006977C8" w:rsidRPr="00270985">
        <w:rPr>
          <w:rFonts w:ascii="Times New Roman" w:hAnsi="Times New Roman" w:cs="Times New Roman"/>
          <w:b/>
          <w:sz w:val="30"/>
          <w:szCs w:val="26"/>
        </w:rPr>
        <w:softHyphen/>
      </w:r>
      <w:r w:rsidR="006977C8" w:rsidRPr="00270985">
        <w:rPr>
          <w:rFonts w:ascii="Times New Roman" w:hAnsi="Times New Roman" w:cs="Times New Roman"/>
          <w:b/>
          <w:sz w:val="30"/>
          <w:szCs w:val="26"/>
        </w:rPr>
        <w:softHyphen/>
      </w:r>
      <w:r w:rsidR="004A7D0D" w:rsidRPr="00270985">
        <w:rPr>
          <w:rFonts w:ascii="Times New Roman" w:hAnsi="Times New Roman" w:cs="Times New Roman"/>
          <w:b/>
          <w:sz w:val="30"/>
          <w:szCs w:val="26"/>
        </w:rPr>
        <w:t>08/2014</w:t>
      </w:r>
    </w:p>
    <w:p w:rsidR="00677BD1" w:rsidRPr="00270985" w:rsidRDefault="00677BD1" w:rsidP="00076F5B">
      <w:pPr>
        <w:spacing w:line="271" w:lineRule="auto"/>
        <w:jc w:val="right"/>
        <w:rPr>
          <w:rFonts w:ascii="Times New Roman" w:hAnsi="Times New Roman" w:cs="Times New Roman"/>
          <w:b/>
          <w:sz w:val="30"/>
          <w:szCs w:val="26"/>
        </w:rPr>
      </w:pPr>
    </w:p>
    <w:p w:rsidR="00853B2E" w:rsidRPr="00EC5F3A" w:rsidRDefault="000763DF" w:rsidP="00EC5F3A">
      <w:pPr>
        <w:rPr>
          <w:rFonts w:ascii="Times New Roman" w:hAnsi="Times New Roman" w:cs="Times New Roman"/>
          <w:b/>
          <w:sz w:val="32"/>
          <w:szCs w:val="28"/>
        </w:rPr>
      </w:pPr>
      <w:r w:rsidRPr="00270985">
        <w:rPr>
          <w:rFonts w:ascii="Times New Roman" w:hAnsi="Times New Roman" w:cs="Times New Roman"/>
          <w:b/>
          <w:sz w:val="32"/>
          <w:szCs w:val="28"/>
        </w:rPr>
        <w:br w:type="page"/>
      </w:r>
    </w:p>
    <w:p w:rsidR="00620225" w:rsidRPr="00270985" w:rsidRDefault="00620225" w:rsidP="000763DF">
      <w:pPr>
        <w:pStyle w:val="Heading1"/>
        <w:rPr>
          <w:rFonts w:cs="Times New Roman"/>
        </w:rPr>
      </w:pPr>
      <w:bookmarkStart w:id="0" w:name="_Toc372110154"/>
      <w:bookmarkStart w:id="1" w:name="_Toc372110665"/>
      <w:bookmarkStart w:id="2" w:name="_Toc372110911"/>
      <w:r w:rsidRPr="00270985">
        <w:rPr>
          <w:rFonts w:cs="Times New Roman"/>
        </w:rPr>
        <w:lastRenderedPageBreak/>
        <w:t>1.  Giới thiệu</w:t>
      </w:r>
      <w:bookmarkEnd w:id="0"/>
      <w:bookmarkEnd w:id="1"/>
      <w:bookmarkEnd w:id="2"/>
    </w:p>
    <w:p w:rsidR="00620225" w:rsidRPr="00270985" w:rsidRDefault="00620225" w:rsidP="006977C8">
      <w:pPr>
        <w:pStyle w:val="Heading2"/>
        <w:numPr>
          <w:ilvl w:val="1"/>
          <w:numId w:val="27"/>
        </w:numPr>
        <w:rPr>
          <w:rFonts w:cs="Times New Roman"/>
        </w:rPr>
      </w:pPr>
      <w:bookmarkStart w:id="3" w:name="_Toc372110155"/>
      <w:bookmarkStart w:id="4" w:name="_Toc372110666"/>
      <w:bookmarkStart w:id="5" w:name="_Toc372110912"/>
      <w:r w:rsidRPr="00270985">
        <w:rPr>
          <w:rFonts w:cs="Times New Roman"/>
        </w:rPr>
        <w:t xml:space="preserve"> Mụ</w:t>
      </w:r>
      <w:r w:rsidR="00A5335D" w:rsidRPr="00270985">
        <w:rPr>
          <w:rFonts w:cs="Times New Roman"/>
        </w:rPr>
        <w:t>c tiêu</w:t>
      </w:r>
      <w:bookmarkEnd w:id="3"/>
      <w:bookmarkEnd w:id="4"/>
      <w:bookmarkEnd w:id="5"/>
    </w:p>
    <w:p w:rsidR="00275ED6" w:rsidRPr="00270985" w:rsidRDefault="006977C8" w:rsidP="006977C8">
      <w:pPr>
        <w:spacing w:after="0" w:line="271" w:lineRule="auto"/>
        <w:ind w:left="90" w:firstLine="630"/>
        <w:rPr>
          <w:rFonts w:ascii="Times New Roman" w:hAnsi="Times New Roman" w:cs="Times New Roman"/>
          <w:sz w:val="28"/>
          <w:szCs w:val="26"/>
        </w:rPr>
      </w:pPr>
      <w:r w:rsidRPr="00270985">
        <w:rPr>
          <w:rFonts w:ascii="Times New Roman" w:hAnsi="Times New Roman" w:cs="Times New Roman"/>
          <w:sz w:val="28"/>
          <w:szCs w:val="26"/>
        </w:rPr>
        <w:t>Xây dựng trang web hỗ trợ quản lý và tìm kiếm nhà trọ nhằm mục tiêu giúp người dùng có thể tìm kiếm được nhà trọ một cách dễ dàng và tiện lợi đồng thời cũng giúp chủ nhà trọ quảng bá nhà trọ bằng từ ngữ và hình ảnh.</w:t>
      </w:r>
    </w:p>
    <w:p w:rsidR="00620225" w:rsidRPr="00270985" w:rsidRDefault="00620225" w:rsidP="000763DF">
      <w:pPr>
        <w:pStyle w:val="Heading2"/>
        <w:rPr>
          <w:rFonts w:cs="Times New Roman"/>
        </w:rPr>
      </w:pPr>
      <w:bookmarkStart w:id="6" w:name="_Toc372110156"/>
      <w:bookmarkStart w:id="7" w:name="_Toc372110667"/>
      <w:bookmarkStart w:id="8" w:name="_Toc372110913"/>
      <w:r w:rsidRPr="00270985">
        <w:rPr>
          <w:rFonts w:cs="Times New Roman"/>
        </w:rPr>
        <w:t>1.2  Phạm vi</w:t>
      </w:r>
      <w:r w:rsidR="00A84969" w:rsidRPr="00270985">
        <w:rPr>
          <w:rFonts w:cs="Times New Roman"/>
        </w:rPr>
        <w:t xml:space="preserve"> </w:t>
      </w:r>
      <w:r w:rsidRPr="00270985">
        <w:rPr>
          <w:rFonts w:cs="Times New Roman"/>
        </w:rPr>
        <w:t>sản phẩm</w:t>
      </w:r>
      <w:bookmarkEnd w:id="6"/>
      <w:bookmarkEnd w:id="7"/>
      <w:bookmarkEnd w:id="8"/>
    </w:p>
    <w:p w:rsidR="000763DF" w:rsidRPr="00270985" w:rsidRDefault="00620225" w:rsidP="003B0639">
      <w:pPr>
        <w:pStyle w:val="Heading2"/>
        <w:rPr>
          <w:rFonts w:cs="Times New Roman"/>
        </w:rPr>
      </w:pPr>
      <w:bookmarkStart w:id="9" w:name="_Toc372110157"/>
      <w:bookmarkStart w:id="10" w:name="_Toc372110668"/>
      <w:bookmarkStart w:id="11" w:name="_Toc372110914"/>
      <w:r w:rsidRPr="00270985">
        <w:rPr>
          <w:rFonts w:cs="Times New Roman"/>
        </w:rPr>
        <w:t>1.3  Bảng chú giải thuật ngữ</w:t>
      </w:r>
      <w:bookmarkEnd w:id="9"/>
      <w:bookmarkEnd w:id="10"/>
      <w:bookmarkEnd w:id="11"/>
    </w:p>
    <w:tbl>
      <w:tblPr>
        <w:tblW w:w="9175" w:type="dxa"/>
        <w:tblInd w:w="378" w:type="dxa"/>
        <w:tblLayout w:type="fixed"/>
        <w:tblLook w:val="0000" w:firstRow="0" w:lastRow="0" w:firstColumn="0" w:lastColumn="0" w:noHBand="0" w:noVBand="0"/>
      </w:tblPr>
      <w:tblGrid>
        <w:gridCol w:w="810"/>
        <w:gridCol w:w="1980"/>
        <w:gridCol w:w="6385"/>
      </w:tblGrid>
      <w:tr w:rsidR="001C0A30" w:rsidRPr="00270985" w:rsidTr="0035471D">
        <w:tc>
          <w:tcPr>
            <w:tcW w:w="810" w:type="dxa"/>
            <w:tcBorders>
              <w:top w:val="single" w:sz="8" w:space="0" w:color="000000"/>
              <w:left w:val="single" w:sz="8"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STT</w:t>
            </w:r>
          </w:p>
        </w:tc>
        <w:tc>
          <w:tcPr>
            <w:tcW w:w="1980" w:type="dxa"/>
            <w:tcBorders>
              <w:top w:val="single" w:sz="8" w:space="0" w:color="000000"/>
              <w:left w:val="single" w:sz="4" w:space="0" w:color="000000"/>
              <w:bottom w:val="single" w:sz="4"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Từ viết tắt</w:t>
            </w:r>
          </w:p>
        </w:tc>
        <w:tc>
          <w:tcPr>
            <w:tcW w:w="6385" w:type="dxa"/>
            <w:tcBorders>
              <w:top w:val="single" w:sz="8" w:space="0" w:color="000000"/>
              <w:left w:val="single" w:sz="4" w:space="0" w:color="000000"/>
              <w:bottom w:val="single" w:sz="4" w:space="0" w:color="000000"/>
              <w:right w:val="single" w:sz="8" w:space="0" w:color="000000"/>
            </w:tcBorders>
            <w:shd w:val="clear" w:color="auto" w:fill="BDD6EE" w:themeFill="accent1" w:themeFillTint="66"/>
            <w:vAlign w:val="center"/>
          </w:tcPr>
          <w:p w:rsidR="001C0A30" w:rsidRPr="00270985" w:rsidRDefault="003107BC" w:rsidP="00076F5B">
            <w:pPr>
              <w:pStyle w:val="tvTable-row1"/>
              <w:snapToGrid w:val="0"/>
              <w:spacing w:line="271" w:lineRule="auto"/>
              <w:jc w:val="both"/>
              <w:rPr>
                <w:color w:val="auto"/>
                <w:sz w:val="28"/>
                <w:szCs w:val="28"/>
              </w:rPr>
            </w:pPr>
            <w:r w:rsidRPr="00270985">
              <w:rPr>
                <w:color w:val="auto"/>
                <w:sz w:val="28"/>
                <w:szCs w:val="28"/>
              </w:rPr>
              <w:t>Định nghĩa</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3107BC"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1</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User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một người tương tác với website quản lý nhà trọ</w:t>
            </w:r>
          </w:p>
        </w:tc>
      </w:tr>
      <w:tr w:rsidR="001C0A30" w:rsidRPr="00270985" w:rsidTr="00583BB7">
        <w:tc>
          <w:tcPr>
            <w:tcW w:w="810" w:type="dxa"/>
            <w:tcBorders>
              <w:top w:val="single" w:sz="4" w:space="0" w:color="000000"/>
              <w:left w:val="single" w:sz="8" w:space="0" w:color="000000"/>
              <w:bottom w:val="single" w:sz="4" w:space="0" w:color="000000"/>
            </w:tcBorders>
          </w:tcPr>
          <w:p w:rsidR="001C0A30" w:rsidRPr="00270985" w:rsidRDefault="00EF53B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2</w:t>
            </w:r>
          </w:p>
        </w:tc>
        <w:tc>
          <w:tcPr>
            <w:tcW w:w="1980" w:type="dxa"/>
            <w:tcBorders>
              <w:top w:val="single" w:sz="4" w:space="0" w:color="000000"/>
              <w:left w:val="single" w:sz="4" w:space="0" w:color="000000"/>
              <w:bottom w:val="single" w:sz="4"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Admin/Administrator</w:t>
            </w:r>
          </w:p>
        </w:tc>
        <w:tc>
          <w:tcPr>
            <w:tcW w:w="6385" w:type="dxa"/>
            <w:tcBorders>
              <w:top w:val="single" w:sz="4" w:space="0" w:color="000000"/>
              <w:left w:val="single" w:sz="4" w:space="0" w:color="000000"/>
              <w:bottom w:val="single" w:sz="4" w:space="0" w:color="000000"/>
              <w:right w:val="single" w:sz="8" w:space="0" w:color="000000"/>
            </w:tcBorders>
          </w:tcPr>
          <w:p w:rsidR="001C0A30"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Người quản trị hệ thống được trao những quyền đặc biệt là quản lý và kiểm soát hệ thống.</w:t>
            </w:r>
          </w:p>
        </w:tc>
      </w:tr>
      <w:tr w:rsidR="00497723" w:rsidRPr="00270985" w:rsidTr="00583BB7">
        <w:tc>
          <w:tcPr>
            <w:tcW w:w="810" w:type="dxa"/>
            <w:tcBorders>
              <w:top w:val="single" w:sz="4" w:space="0" w:color="000000"/>
              <w:left w:val="single" w:sz="8" w:space="0" w:color="000000"/>
              <w:bottom w:val="single" w:sz="4" w:space="0" w:color="000000"/>
            </w:tcBorders>
          </w:tcPr>
          <w:p w:rsidR="00497723" w:rsidRPr="00270985" w:rsidRDefault="00497723"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3</w:t>
            </w:r>
          </w:p>
        </w:tc>
        <w:tc>
          <w:tcPr>
            <w:tcW w:w="1980" w:type="dxa"/>
            <w:tcBorders>
              <w:top w:val="single" w:sz="4" w:space="0" w:color="000000"/>
              <w:left w:val="single" w:sz="4" w:space="0" w:color="000000"/>
              <w:bottom w:val="single" w:sz="4" w:space="0" w:color="000000"/>
            </w:tcBorders>
          </w:tcPr>
          <w:p w:rsidR="00497723" w:rsidRPr="00270985" w:rsidRDefault="0073356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Chủ nhà trọ</w:t>
            </w:r>
          </w:p>
        </w:tc>
        <w:tc>
          <w:tcPr>
            <w:tcW w:w="6385" w:type="dxa"/>
            <w:tcBorders>
              <w:top w:val="single" w:sz="4" w:space="0" w:color="000000"/>
              <w:left w:val="single" w:sz="4" w:space="0" w:color="000000"/>
              <w:bottom w:val="single" w:sz="4" w:space="0" w:color="000000"/>
              <w:right w:val="single" w:sz="8" w:space="0" w:color="000000"/>
            </w:tcBorders>
          </w:tcPr>
          <w:p w:rsidR="00497723" w:rsidRPr="00270985" w:rsidRDefault="00733561" w:rsidP="002D1244">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Là người có nhà trọ và muốn nhà trọ của mình là một phần của trang web</w:t>
            </w:r>
          </w:p>
        </w:tc>
      </w:tr>
      <w:tr w:rsidR="00272E31" w:rsidRPr="00270985" w:rsidTr="00583BB7">
        <w:tc>
          <w:tcPr>
            <w:tcW w:w="810" w:type="dxa"/>
            <w:tcBorders>
              <w:top w:val="single" w:sz="4" w:space="0" w:color="000000"/>
              <w:left w:val="single" w:sz="8" w:space="0" w:color="000000"/>
              <w:bottom w:val="single" w:sz="4" w:space="0" w:color="000000"/>
            </w:tcBorders>
          </w:tcPr>
          <w:p w:rsidR="00272E31" w:rsidRPr="00270985" w:rsidRDefault="00272E3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4</w:t>
            </w:r>
          </w:p>
        </w:tc>
        <w:tc>
          <w:tcPr>
            <w:tcW w:w="1980" w:type="dxa"/>
            <w:tcBorders>
              <w:top w:val="single" w:sz="4" w:space="0" w:color="000000"/>
              <w:left w:val="single" w:sz="4" w:space="0" w:color="000000"/>
              <w:bottom w:val="single" w:sz="4" w:space="0" w:color="000000"/>
            </w:tcBorders>
          </w:tcPr>
          <w:p w:rsidR="00272E31" w:rsidRPr="00270985" w:rsidRDefault="00AE7A79" w:rsidP="00076F5B">
            <w:pPr>
              <w:snapToGrid w:val="0"/>
              <w:spacing w:before="120" w:after="120" w:line="271"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10s</w:t>
            </w:r>
          </w:p>
        </w:tc>
        <w:tc>
          <w:tcPr>
            <w:tcW w:w="6385" w:type="dxa"/>
            <w:tcBorders>
              <w:top w:val="single" w:sz="4" w:space="0" w:color="000000"/>
              <w:left w:val="single" w:sz="4" w:space="0" w:color="000000"/>
              <w:bottom w:val="single" w:sz="4" w:space="0" w:color="000000"/>
              <w:right w:val="single" w:sz="8" w:space="0" w:color="000000"/>
            </w:tcBorders>
          </w:tcPr>
          <w:p w:rsidR="00272E31" w:rsidRPr="00270985" w:rsidRDefault="00AE7A79" w:rsidP="00076F5B">
            <w:pPr>
              <w:snapToGrid w:val="0"/>
              <w:spacing w:before="120" w:after="120" w:line="271"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10 giây</w:t>
            </w:r>
          </w:p>
        </w:tc>
      </w:tr>
      <w:tr w:rsidR="005662C1" w:rsidRPr="00270985" w:rsidTr="00583BB7">
        <w:tc>
          <w:tcPr>
            <w:tcW w:w="810" w:type="dxa"/>
            <w:tcBorders>
              <w:top w:val="single" w:sz="4" w:space="0" w:color="000000"/>
              <w:left w:val="single" w:sz="8"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5</w:t>
            </w:r>
          </w:p>
        </w:tc>
        <w:tc>
          <w:tcPr>
            <w:tcW w:w="1980" w:type="dxa"/>
            <w:tcBorders>
              <w:top w:val="single" w:sz="4" w:space="0" w:color="000000"/>
              <w:left w:val="single" w:sz="4" w:space="0" w:color="000000"/>
              <w:bottom w:val="single" w:sz="4"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c>
          <w:tcPr>
            <w:tcW w:w="6385" w:type="dxa"/>
            <w:tcBorders>
              <w:top w:val="single" w:sz="4" w:space="0" w:color="000000"/>
              <w:left w:val="single" w:sz="4" w:space="0" w:color="000000"/>
              <w:bottom w:val="single" w:sz="4" w:space="0" w:color="000000"/>
              <w:right w:val="single" w:sz="8" w:space="0" w:color="000000"/>
            </w:tcBorders>
          </w:tcPr>
          <w:p w:rsidR="005662C1" w:rsidRPr="00270985" w:rsidRDefault="005662C1" w:rsidP="00076F5B">
            <w:pPr>
              <w:snapToGrid w:val="0"/>
              <w:spacing w:before="120" w:after="120" w:line="271" w:lineRule="auto"/>
              <w:jc w:val="both"/>
              <w:rPr>
                <w:rFonts w:ascii="Times New Roman" w:hAnsi="Times New Roman" w:cs="Times New Roman"/>
                <w:color w:val="000000"/>
                <w:sz w:val="28"/>
                <w:szCs w:val="28"/>
              </w:rPr>
            </w:pPr>
          </w:p>
        </w:tc>
      </w:tr>
    </w:tbl>
    <w:p w:rsidR="00926B95" w:rsidRPr="00270985" w:rsidRDefault="00926B95" w:rsidP="00076F5B">
      <w:pPr>
        <w:spacing w:line="271" w:lineRule="auto"/>
        <w:jc w:val="both"/>
        <w:rPr>
          <w:rFonts w:ascii="Times New Roman" w:hAnsi="Times New Roman" w:cs="Times New Roman"/>
          <w:b/>
          <w:sz w:val="28"/>
          <w:szCs w:val="28"/>
        </w:rPr>
      </w:pPr>
    </w:p>
    <w:p w:rsidR="00620225" w:rsidRPr="00270985" w:rsidRDefault="000763DF" w:rsidP="000763DF">
      <w:pPr>
        <w:pStyle w:val="Heading2"/>
        <w:rPr>
          <w:rFonts w:cs="Times New Roman"/>
        </w:rPr>
      </w:pPr>
      <w:bookmarkStart w:id="12" w:name="_Toc372110158"/>
      <w:bookmarkStart w:id="13" w:name="_Toc372110669"/>
      <w:bookmarkStart w:id="14" w:name="_Toc372110915"/>
      <w:r w:rsidRPr="00270985">
        <w:rPr>
          <w:rFonts w:cs="Times New Roman"/>
        </w:rPr>
        <w:t xml:space="preserve">1.4  </w:t>
      </w:r>
      <w:r w:rsidR="00620225" w:rsidRPr="00270985">
        <w:rPr>
          <w:rFonts w:cs="Times New Roman"/>
        </w:rPr>
        <w:t>Tài liệu tham khảo</w:t>
      </w:r>
      <w:bookmarkEnd w:id="12"/>
      <w:bookmarkEnd w:id="13"/>
      <w:bookmarkEnd w:id="14"/>
    </w:p>
    <w:p w:rsidR="009A6649" w:rsidRPr="00270985" w:rsidRDefault="00CF10DB" w:rsidP="00275ED6">
      <w:pPr>
        <w:spacing w:before="37" w:after="0" w:line="271" w:lineRule="auto"/>
        <w:ind w:left="270" w:right="-20"/>
        <w:jc w:val="both"/>
        <w:rPr>
          <w:rFonts w:ascii="Times New Roman" w:eastAsia="Arial" w:hAnsi="Times New Roman" w:cs="Times New Roman"/>
          <w:w w:val="102"/>
          <w:sz w:val="28"/>
          <w:szCs w:val="24"/>
        </w:rPr>
      </w:pPr>
      <w:r w:rsidRPr="00270985">
        <w:rPr>
          <w:rFonts w:ascii="Times New Roman" w:eastAsia="Arial" w:hAnsi="Times New Roman" w:cs="Times New Roman"/>
          <w:w w:val="102"/>
          <w:sz w:val="28"/>
          <w:szCs w:val="24"/>
        </w:rPr>
        <w:t xml:space="preserve">[1] </w:t>
      </w:r>
    </w:p>
    <w:p w:rsidR="00275ED6" w:rsidRPr="00270985" w:rsidRDefault="00275ED6" w:rsidP="00275ED6">
      <w:pPr>
        <w:pStyle w:val="Heading2"/>
        <w:rPr>
          <w:rFonts w:cs="Times New Roman"/>
        </w:rPr>
      </w:pPr>
      <w:r w:rsidRPr="00270985">
        <w:rPr>
          <w:rFonts w:cs="Times New Roman"/>
        </w:rPr>
        <w:t>1.5  Tổng quan tài liệu</w:t>
      </w:r>
    </w:p>
    <w:p w:rsidR="00275ED6" w:rsidRPr="00270985" w:rsidRDefault="00275ED6" w:rsidP="00354947">
      <w:pPr>
        <w:spacing w:before="37" w:after="0" w:line="271" w:lineRule="auto"/>
        <w:ind w:left="270" w:right="-20"/>
        <w:jc w:val="both"/>
        <w:rPr>
          <w:rFonts w:ascii="Times New Roman" w:hAnsi="Times New Roman" w:cs="Times New Roman"/>
          <w:sz w:val="28"/>
          <w:szCs w:val="24"/>
        </w:rPr>
      </w:pPr>
      <w:r w:rsidRPr="00270985">
        <w:rPr>
          <w:rFonts w:ascii="Times New Roman" w:hAnsi="Times New Roman" w:cs="Times New Roman"/>
          <w:sz w:val="28"/>
          <w:szCs w:val="24"/>
        </w:rPr>
        <w:t xml:space="preserve">Phần còn lại của tài liệu này bao gồm Phần 2 Mô tả tổng quan website quản lý nhà trọ. Phần 3 các yêu cầu giao tiếp bên ngoài. Phần 4 Các tính năng chính của hệ thống. </w:t>
      </w:r>
      <w:r w:rsidR="004F77CA" w:rsidRPr="00270985">
        <w:rPr>
          <w:rFonts w:ascii="Times New Roman" w:hAnsi="Times New Roman" w:cs="Times New Roman"/>
          <w:sz w:val="28"/>
          <w:szCs w:val="24"/>
        </w:rPr>
        <w:t>Phần còn lại là các yêu cầu phi chức năng sẽ được trình bày ở phần 5.</w:t>
      </w:r>
    </w:p>
    <w:p w:rsidR="00620225" w:rsidRPr="00270985" w:rsidRDefault="00620225" w:rsidP="000763DF">
      <w:pPr>
        <w:pStyle w:val="Heading1"/>
        <w:rPr>
          <w:rFonts w:cs="Times New Roman"/>
        </w:rPr>
      </w:pPr>
      <w:bookmarkStart w:id="15" w:name="_Toc372110159"/>
      <w:bookmarkStart w:id="16" w:name="_Toc372110670"/>
      <w:bookmarkStart w:id="17" w:name="_Toc372110916"/>
      <w:r w:rsidRPr="00270985">
        <w:rPr>
          <w:rFonts w:cs="Times New Roman"/>
        </w:rPr>
        <w:t>2.  Mô tả tổng quan</w:t>
      </w:r>
      <w:bookmarkEnd w:id="15"/>
      <w:bookmarkEnd w:id="16"/>
      <w:bookmarkEnd w:id="17"/>
    </w:p>
    <w:p w:rsidR="00620225" w:rsidRPr="00270985" w:rsidRDefault="00620225" w:rsidP="000763DF">
      <w:pPr>
        <w:pStyle w:val="Heading2"/>
        <w:rPr>
          <w:rFonts w:cs="Times New Roman"/>
        </w:rPr>
      </w:pPr>
      <w:bookmarkStart w:id="18" w:name="_Toc372110160"/>
      <w:bookmarkStart w:id="19" w:name="_Toc372110671"/>
      <w:bookmarkStart w:id="20" w:name="_Toc372110917"/>
      <w:r w:rsidRPr="00270985">
        <w:rPr>
          <w:rFonts w:cs="Times New Roman"/>
        </w:rPr>
        <w:t>2.1  Bối cảnh của sản phẩm</w:t>
      </w:r>
      <w:bookmarkEnd w:id="18"/>
      <w:bookmarkEnd w:id="19"/>
      <w:bookmarkEnd w:id="20"/>
    </w:p>
    <w:p w:rsidR="00620225" w:rsidRPr="00270985" w:rsidRDefault="00D302B2" w:rsidP="00280AB6">
      <w:pPr>
        <w:spacing w:line="271" w:lineRule="auto"/>
        <w:ind w:firstLine="270"/>
        <w:jc w:val="both"/>
        <w:rPr>
          <w:rFonts w:ascii="Times New Roman" w:hAnsi="Times New Roman" w:cs="Times New Roman"/>
          <w:sz w:val="28"/>
          <w:szCs w:val="28"/>
        </w:rPr>
      </w:pPr>
      <w:r w:rsidRPr="00270985">
        <w:rPr>
          <w:rFonts w:ascii="Times New Roman" w:hAnsi="Times New Roman" w:cs="Times New Roman"/>
          <w:sz w:val="28"/>
          <w:szCs w:val="28"/>
        </w:rPr>
        <w:t>Do việc quản lý nghiên cứu khoa học trường đại học Cần Thơ gặp nhiề</w:t>
      </w:r>
      <w:r w:rsidR="004A3A02" w:rsidRPr="00270985">
        <w:rPr>
          <w:rFonts w:ascii="Times New Roman" w:hAnsi="Times New Roman" w:cs="Times New Roman"/>
          <w:sz w:val="28"/>
          <w:szCs w:val="28"/>
        </w:rPr>
        <w:t>u khó khăn như</w:t>
      </w:r>
      <w:r w:rsidRPr="00270985">
        <w:rPr>
          <w:rFonts w:ascii="Times New Roman" w:hAnsi="Times New Roman" w:cs="Times New Roman"/>
          <w:sz w:val="28"/>
          <w:szCs w:val="28"/>
        </w:rPr>
        <w:t>: số lượng sinh viên và giảng viên quá lớn, số đề tài đăng ký ngày càng nhiề</w:t>
      </w:r>
      <w:r w:rsidR="00280AB6" w:rsidRPr="00270985">
        <w:rPr>
          <w:rFonts w:ascii="Times New Roman" w:hAnsi="Times New Roman" w:cs="Times New Roman"/>
          <w:sz w:val="28"/>
          <w:szCs w:val="28"/>
        </w:rPr>
        <w:t>u</w:t>
      </w:r>
      <w:r w:rsidRPr="00270985">
        <w:rPr>
          <w:rFonts w:ascii="Times New Roman" w:hAnsi="Times New Roman" w:cs="Times New Roman"/>
          <w:sz w:val="28"/>
          <w:szCs w:val="28"/>
        </w:rPr>
        <w:t>, vấn đề thời gian,tổ chức việc thông tin đến sinh viên, tổ chức quản lý các đề tài nghiên cứu, xét duyệt , v.v…</w:t>
      </w:r>
    </w:p>
    <w:p w:rsidR="00620225" w:rsidRPr="00270985" w:rsidRDefault="00620225" w:rsidP="000763DF">
      <w:pPr>
        <w:pStyle w:val="Heading2"/>
        <w:rPr>
          <w:rFonts w:cs="Times New Roman"/>
        </w:rPr>
      </w:pPr>
      <w:bookmarkStart w:id="21" w:name="_Toc372110161"/>
      <w:bookmarkStart w:id="22" w:name="_Toc372110672"/>
      <w:bookmarkStart w:id="23" w:name="_Toc372110918"/>
      <w:r w:rsidRPr="00270985">
        <w:rPr>
          <w:rFonts w:cs="Times New Roman"/>
        </w:rPr>
        <w:lastRenderedPageBreak/>
        <w:t>2.2  Các chức năng của sản phẩm</w:t>
      </w:r>
      <w:bookmarkEnd w:id="21"/>
      <w:bookmarkEnd w:id="22"/>
      <w:bookmarkEnd w:id="23"/>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2144"/>
        <w:gridCol w:w="6689"/>
      </w:tblGrid>
      <w:tr w:rsidR="00A47441" w:rsidRPr="00270985" w:rsidTr="007443DE">
        <w:trPr>
          <w:cantSplit/>
          <w:trHeight w:val="899"/>
        </w:trPr>
        <w:tc>
          <w:tcPr>
            <w:tcW w:w="617"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TT</w:t>
            </w:r>
          </w:p>
        </w:tc>
        <w:tc>
          <w:tcPr>
            <w:tcW w:w="2144"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Tên chức năng</w:t>
            </w:r>
          </w:p>
        </w:tc>
        <w:tc>
          <w:tcPr>
            <w:tcW w:w="6689" w:type="dxa"/>
            <w:shd w:val="clear" w:color="auto" w:fill="DEEAF6" w:themeFill="accent1" w:themeFillTint="33"/>
            <w:vAlign w:val="center"/>
          </w:tcPr>
          <w:p w:rsidR="00A47441" w:rsidRPr="00270985" w:rsidRDefault="00A47441" w:rsidP="00660948">
            <w:pPr>
              <w:pStyle w:val="Style14ptBoldCentered"/>
              <w:spacing w:line="271" w:lineRule="auto"/>
              <w:rPr>
                <w:sz w:val="30"/>
                <w:szCs w:val="28"/>
              </w:rPr>
            </w:pPr>
            <w:r w:rsidRPr="00270985">
              <w:rPr>
                <w:sz w:val="30"/>
                <w:szCs w:val="28"/>
              </w:rPr>
              <w:t>Mô tả chi tiết</w:t>
            </w:r>
          </w:p>
        </w:tc>
      </w:tr>
      <w:tr w:rsidR="00A47441" w:rsidRPr="00270985" w:rsidTr="00A56831">
        <w:trPr>
          <w:cantSplit/>
          <w:trHeight w:val="393"/>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1</w:t>
            </w:r>
          </w:p>
        </w:tc>
        <w:tc>
          <w:tcPr>
            <w:tcW w:w="2144" w:type="dxa"/>
            <w:shd w:val="clear" w:color="auto" w:fill="auto"/>
            <w:vAlign w:val="center"/>
          </w:tcPr>
          <w:p w:rsidR="00A47441" w:rsidRPr="00270985" w:rsidRDefault="00F922D2"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nhập</w:t>
            </w:r>
          </w:p>
        </w:tc>
        <w:tc>
          <w:tcPr>
            <w:tcW w:w="6689" w:type="dxa"/>
            <w:shd w:val="clear" w:color="auto" w:fill="auto"/>
          </w:tcPr>
          <w:p w:rsidR="00A47441" w:rsidRPr="00270985" w:rsidRDefault="00F26BDD" w:rsidP="006C76A0">
            <w:pPr>
              <w:spacing w:before="120" w:line="271" w:lineRule="auto"/>
              <w:jc w:val="both"/>
              <w:rPr>
                <w:rFonts w:ascii="Times New Roman" w:hAnsi="Times New Roman" w:cs="Times New Roman"/>
                <w:color w:val="000000"/>
                <w:sz w:val="28"/>
                <w:szCs w:val="28"/>
              </w:rPr>
            </w:pPr>
            <w:r w:rsidRPr="00270985">
              <w:rPr>
                <w:rFonts w:ascii="Times New Roman" w:hAnsi="Times New Roman" w:cs="Times New Roman"/>
                <w:color w:val="000000"/>
                <w:sz w:val="28"/>
                <w:szCs w:val="28"/>
              </w:rPr>
              <w:t>Chức năng này dùng để phân quyền người dùng trong hệ thống.</w:t>
            </w:r>
          </w:p>
        </w:tc>
      </w:tr>
      <w:tr w:rsidR="00A47441" w:rsidRPr="00270985" w:rsidTr="00A56831">
        <w:trPr>
          <w:cantSplit/>
          <w:trHeight w:val="811"/>
        </w:trPr>
        <w:tc>
          <w:tcPr>
            <w:tcW w:w="617" w:type="dxa"/>
            <w:shd w:val="clear" w:color="auto" w:fill="auto"/>
            <w:vAlign w:val="center"/>
          </w:tcPr>
          <w:p w:rsidR="00A47441" w:rsidRPr="00270985" w:rsidRDefault="00A47441" w:rsidP="00076F5B">
            <w:pPr>
              <w:pStyle w:val="Style14ptBoldCentered"/>
              <w:spacing w:line="271" w:lineRule="auto"/>
              <w:jc w:val="both"/>
              <w:rPr>
                <w:sz w:val="28"/>
                <w:szCs w:val="28"/>
              </w:rPr>
            </w:pPr>
            <w:r w:rsidRPr="00270985">
              <w:rPr>
                <w:sz w:val="28"/>
                <w:szCs w:val="28"/>
              </w:rPr>
              <w:t>2</w:t>
            </w:r>
          </w:p>
        </w:tc>
        <w:tc>
          <w:tcPr>
            <w:tcW w:w="2144" w:type="dxa"/>
            <w:shd w:val="clear" w:color="auto" w:fill="auto"/>
            <w:vAlign w:val="center"/>
          </w:tcPr>
          <w:p w:rsidR="00A47441" w:rsidRPr="00270985" w:rsidRDefault="00F922D2" w:rsidP="00F922D2">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Quản lý thành viên</w:t>
            </w:r>
          </w:p>
        </w:tc>
        <w:tc>
          <w:tcPr>
            <w:tcW w:w="6689" w:type="dxa"/>
            <w:shd w:val="clear" w:color="auto" w:fill="auto"/>
          </w:tcPr>
          <w:p w:rsidR="00857CEA" w:rsidRPr="00270985" w:rsidRDefault="00857CEA" w:rsidP="00857CEA">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A47441"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Thêm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857CEA" w:rsidRPr="00270985" w:rsidRDefault="00857CEA" w:rsidP="00857CEA">
            <w:pPr>
              <w:pStyle w:val="ListParagraph"/>
              <w:numPr>
                <w:ilvl w:val="0"/>
                <w:numId w:val="34"/>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71C29" w:rsidRPr="00270985" w:rsidTr="00A56831">
        <w:trPr>
          <w:cantSplit/>
          <w:trHeight w:val="539"/>
        </w:trPr>
        <w:tc>
          <w:tcPr>
            <w:tcW w:w="617" w:type="dxa"/>
            <w:shd w:val="clear" w:color="auto" w:fill="auto"/>
            <w:vAlign w:val="center"/>
          </w:tcPr>
          <w:p w:rsidR="00471C29" w:rsidRPr="00270985" w:rsidRDefault="00471C29" w:rsidP="00076F5B">
            <w:pPr>
              <w:pStyle w:val="Style14ptBoldCentered"/>
              <w:spacing w:line="271" w:lineRule="auto"/>
              <w:jc w:val="both"/>
              <w:rPr>
                <w:sz w:val="28"/>
                <w:szCs w:val="28"/>
              </w:rPr>
            </w:pPr>
            <w:r w:rsidRPr="00270985">
              <w:rPr>
                <w:sz w:val="28"/>
                <w:szCs w:val="28"/>
              </w:rPr>
              <w:t>3</w:t>
            </w:r>
          </w:p>
        </w:tc>
        <w:tc>
          <w:tcPr>
            <w:tcW w:w="2144" w:type="dxa"/>
            <w:shd w:val="clear" w:color="auto" w:fill="auto"/>
            <w:vAlign w:val="center"/>
          </w:tcPr>
          <w:p w:rsidR="00DF1641" w:rsidRPr="00270985" w:rsidRDefault="0034355E" w:rsidP="00CA64B5">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lí danh sách chủ nhà trọ và các nhà trọ  </w:t>
            </w:r>
          </w:p>
          <w:p w:rsidR="00471C29" w:rsidRPr="00270985" w:rsidRDefault="00471C29" w:rsidP="006C76A0">
            <w:pPr>
              <w:spacing w:before="120" w:line="271" w:lineRule="auto"/>
              <w:jc w:val="both"/>
              <w:rPr>
                <w:rFonts w:ascii="Times New Roman" w:hAnsi="Times New Roman" w:cs="Times New Roman"/>
                <w:sz w:val="28"/>
                <w:szCs w:val="28"/>
              </w:rPr>
            </w:pP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 có thể thực hiện các thao tác để quản lý thông tin thành viên:</w:t>
            </w:r>
          </w:p>
          <w:p w:rsidR="00071F2D" w:rsidRPr="00270985" w:rsidRDefault="003C6E40" w:rsidP="00071F2D">
            <w:pPr>
              <w:pStyle w:val="ListParagraph"/>
              <w:numPr>
                <w:ilvl w:val="0"/>
                <w:numId w:val="35"/>
              </w:numPr>
              <w:spacing w:before="120" w:line="271" w:lineRule="auto"/>
              <w:jc w:val="both"/>
              <w:rPr>
                <w:rFonts w:ascii="Times New Roman" w:hAnsi="Times New Roman" w:cs="Times New Roman"/>
                <w:sz w:val="28"/>
                <w:szCs w:val="28"/>
              </w:rPr>
            </w:pPr>
            <w:r>
              <w:rPr>
                <w:rFonts w:ascii="Times New Roman" w:hAnsi="Times New Roman" w:cs="Times New Roman"/>
                <w:sz w:val="28"/>
                <w:szCs w:val="28"/>
              </w:rPr>
              <w:t>Thêm nhà trọ</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Xem danh sách thành viên</w:t>
            </w:r>
          </w:p>
          <w:p w:rsidR="00071F2D" w:rsidRPr="00270985" w:rsidRDefault="00071F2D" w:rsidP="00071F2D">
            <w:pPr>
              <w:pStyle w:val="ListParagraph"/>
              <w:numPr>
                <w:ilvl w:val="0"/>
                <w:numId w:val="35"/>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Xóa thành viên</w:t>
            </w:r>
          </w:p>
          <w:p w:rsidR="00471C29"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lại thông tin thành viên</w:t>
            </w:r>
          </w:p>
        </w:tc>
      </w:tr>
      <w:tr w:rsidR="004545B7" w:rsidRPr="00270985" w:rsidTr="00A56831">
        <w:trPr>
          <w:cantSplit/>
          <w:trHeight w:val="61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4</w:t>
            </w:r>
          </w:p>
        </w:tc>
        <w:tc>
          <w:tcPr>
            <w:tcW w:w="2144" w:type="dxa"/>
            <w:shd w:val="clear" w:color="auto" w:fill="auto"/>
            <w:vAlign w:val="center"/>
          </w:tcPr>
          <w:p w:rsidR="004545B7" w:rsidRPr="00270985" w:rsidRDefault="0034355E"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Quản lí </w:t>
            </w:r>
            <w:r w:rsidRPr="00270985">
              <w:rPr>
                <w:rFonts w:ascii="Times New Roman" w:hAnsi="Times New Roman" w:cs="Times New Roman"/>
                <w:sz w:val="28"/>
                <w:szCs w:val="28"/>
                <w:lang w:val="vi-VN"/>
              </w:rPr>
              <w:t>đă</w:t>
            </w:r>
            <w:r w:rsidR="00D32A1B" w:rsidRPr="00270985">
              <w:rPr>
                <w:rFonts w:ascii="Times New Roman" w:hAnsi="Times New Roman" w:cs="Times New Roman"/>
                <w:sz w:val="28"/>
                <w:szCs w:val="28"/>
              </w:rPr>
              <w:t>ng tin</w:t>
            </w:r>
          </w:p>
        </w:tc>
        <w:tc>
          <w:tcPr>
            <w:tcW w:w="6689" w:type="dxa"/>
            <w:shd w:val="clear" w:color="auto" w:fill="auto"/>
          </w:tcPr>
          <w:p w:rsidR="00D32A1B" w:rsidRPr="00270985" w:rsidRDefault="00D32A1B" w:rsidP="00D32A1B">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Admin có thể xóa bỏ các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 xml:space="preserve">ng không </w:t>
            </w:r>
            <w:r w:rsidRPr="00270985">
              <w:rPr>
                <w:rFonts w:ascii="Times New Roman" w:hAnsi="Times New Roman" w:cs="Times New Roman"/>
                <w:sz w:val="28"/>
                <w:szCs w:val="28"/>
                <w:lang w:val="vi-VN"/>
              </w:rPr>
              <w:t>đú</w:t>
            </w:r>
            <w:r w:rsidRPr="00270985">
              <w:rPr>
                <w:rFonts w:ascii="Times New Roman" w:hAnsi="Times New Roman" w:cs="Times New Roman"/>
                <w:sz w:val="28"/>
                <w:szCs w:val="28"/>
              </w:rPr>
              <w:t xml:space="preserve">ng/phù hợp, cho phép xuất thông tin </w:t>
            </w:r>
            <w:r w:rsidRPr="00270985">
              <w:rPr>
                <w:rFonts w:ascii="Times New Roman" w:hAnsi="Times New Roman" w:cs="Times New Roman"/>
                <w:sz w:val="28"/>
                <w:szCs w:val="28"/>
                <w:lang w:val="vi-VN"/>
              </w:rPr>
              <w:t>đă</w:t>
            </w:r>
            <w:r w:rsidRPr="00270985">
              <w:rPr>
                <w:rFonts w:ascii="Times New Roman" w:hAnsi="Times New Roman" w:cs="Times New Roman"/>
                <w:sz w:val="28"/>
                <w:szCs w:val="28"/>
              </w:rPr>
              <w:t>ng lên web site.</w:t>
            </w:r>
          </w:p>
          <w:p w:rsidR="004545B7" w:rsidRPr="00270985" w:rsidRDefault="004545B7" w:rsidP="006C76A0">
            <w:pPr>
              <w:spacing w:before="120" w:line="271" w:lineRule="auto"/>
              <w:jc w:val="both"/>
              <w:rPr>
                <w:rFonts w:ascii="Times New Roman" w:hAnsi="Times New Roman" w:cs="Times New Roman"/>
                <w:sz w:val="28"/>
                <w:szCs w:val="28"/>
              </w:rPr>
            </w:pPr>
          </w:p>
        </w:tc>
      </w:tr>
      <w:tr w:rsidR="004545B7" w:rsidRPr="00270985" w:rsidTr="00A56831">
        <w:trPr>
          <w:cantSplit/>
          <w:trHeight w:val="539"/>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5</w:t>
            </w:r>
          </w:p>
        </w:tc>
        <w:tc>
          <w:tcPr>
            <w:tcW w:w="2144" w:type="dxa"/>
            <w:shd w:val="clear" w:color="auto" w:fill="auto"/>
            <w:vAlign w:val="center"/>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Cập nhật thông tin cá nhân</w:t>
            </w:r>
          </w:p>
        </w:tc>
        <w:tc>
          <w:tcPr>
            <w:tcW w:w="6689" w:type="dxa"/>
            <w:shd w:val="clear" w:color="auto" w:fill="auto"/>
          </w:tcPr>
          <w:p w:rsidR="004545B7" w:rsidRPr="00270985" w:rsidRDefault="00E3100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Chức năng này cho phép thành viên của hệ thống có thể chỉnh sửa các thông tin các nhân của mình trên web.</w:t>
            </w:r>
          </w:p>
        </w:tc>
      </w:tr>
      <w:tr w:rsidR="004545B7" w:rsidRPr="00270985" w:rsidTr="00A56831">
        <w:trPr>
          <w:cantSplit/>
          <w:trHeight w:val="751"/>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6</w:t>
            </w:r>
          </w:p>
        </w:tc>
        <w:tc>
          <w:tcPr>
            <w:tcW w:w="2144" w:type="dxa"/>
            <w:shd w:val="clear" w:color="auto" w:fill="auto"/>
            <w:vAlign w:val="center"/>
          </w:tcPr>
          <w:p w:rsidR="00DF1641" w:rsidRPr="00270985" w:rsidRDefault="0034355E" w:rsidP="007A0ABE">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Gửi ý kiến đóng góp, </w:t>
            </w:r>
            <w:r w:rsidRPr="00270985">
              <w:rPr>
                <w:rFonts w:ascii="Times New Roman" w:hAnsi="Times New Roman" w:cs="Times New Roman"/>
                <w:sz w:val="28"/>
                <w:szCs w:val="28"/>
                <w:lang w:val="vi-VN"/>
              </w:rPr>
              <w:t>đ</w:t>
            </w:r>
            <w:r w:rsidRPr="00270985">
              <w:rPr>
                <w:rFonts w:ascii="Times New Roman" w:hAnsi="Times New Roman" w:cs="Times New Roman"/>
                <w:sz w:val="28"/>
                <w:szCs w:val="28"/>
              </w:rPr>
              <w:t>ánh giá nhà trọ</w:t>
            </w:r>
          </w:p>
          <w:p w:rsidR="004545B7" w:rsidRPr="00270985" w:rsidRDefault="004545B7" w:rsidP="006C76A0">
            <w:pPr>
              <w:spacing w:before="120" w:line="271" w:lineRule="auto"/>
              <w:jc w:val="both"/>
              <w:rPr>
                <w:rFonts w:ascii="Times New Roman" w:hAnsi="Times New Roman" w:cs="Times New Roman"/>
                <w:sz w:val="28"/>
                <w:szCs w:val="28"/>
              </w:rPr>
            </w:pPr>
          </w:p>
        </w:tc>
        <w:tc>
          <w:tcPr>
            <w:tcW w:w="6689" w:type="dxa"/>
            <w:shd w:val="clear" w:color="auto" w:fill="auto"/>
          </w:tcPr>
          <w:p w:rsidR="004545B7"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sẽ không được quyền góp ý kiến cho nhà trọ.</w:t>
            </w:r>
          </w:p>
          <w:p w:rsidR="00CA79F9" w:rsidRPr="00270985" w:rsidRDefault="00CA79F9" w:rsidP="00CA79F9">
            <w:pPr>
              <w:pStyle w:val="ListParagraph"/>
              <w:numPr>
                <w:ilvl w:val="0"/>
                <w:numId w:val="32"/>
              </w:num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của nhóm có thể góp ý, đánh giá cho nhà trọ.</w:t>
            </w:r>
          </w:p>
        </w:tc>
      </w:tr>
      <w:tr w:rsidR="004545B7" w:rsidRPr="00270985" w:rsidTr="00A56831">
        <w:trPr>
          <w:cantSplit/>
          <w:trHeight w:val="737"/>
        </w:trPr>
        <w:tc>
          <w:tcPr>
            <w:tcW w:w="617" w:type="dxa"/>
            <w:shd w:val="clear" w:color="auto" w:fill="auto"/>
            <w:vAlign w:val="center"/>
          </w:tcPr>
          <w:p w:rsidR="004545B7" w:rsidRPr="00270985" w:rsidRDefault="004545B7" w:rsidP="004545B7">
            <w:pPr>
              <w:pStyle w:val="Style14ptBoldCentered"/>
              <w:spacing w:line="271" w:lineRule="auto"/>
              <w:jc w:val="both"/>
              <w:rPr>
                <w:sz w:val="28"/>
                <w:szCs w:val="28"/>
              </w:rPr>
            </w:pPr>
            <w:r w:rsidRPr="00270985">
              <w:rPr>
                <w:sz w:val="28"/>
                <w:szCs w:val="28"/>
              </w:rPr>
              <w:t>7</w:t>
            </w:r>
          </w:p>
        </w:tc>
        <w:tc>
          <w:tcPr>
            <w:tcW w:w="2144" w:type="dxa"/>
            <w:shd w:val="clear" w:color="auto" w:fill="auto"/>
            <w:vAlign w:val="center"/>
          </w:tcPr>
          <w:p w:rsidR="004545B7" w:rsidRPr="00270985" w:rsidRDefault="007A0ABE"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Tìm kiếm</w:t>
            </w:r>
          </w:p>
        </w:tc>
        <w:tc>
          <w:tcPr>
            <w:tcW w:w="6689" w:type="dxa"/>
            <w:shd w:val="clear" w:color="auto" w:fill="auto"/>
          </w:tcPr>
          <w:p w:rsidR="007A0ABE" w:rsidRPr="00636714" w:rsidRDefault="00636714" w:rsidP="00636714">
            <w:pPr>
              <w:spacing w:before="120" w:line="271" w:lineRule="auto"/>
              <w:jc w:val="both"/>
              <w:rPr>
                <w:rFonts w:ascii="Times New Roman" w:hAnsi="Times New Roman" w:cs="Times New Roman"/>
                <w:sz w:val="28"/>
                <w:szCs w:val="28"/>
              </w:rPr>
            </w:pPr>
            <w:r>
              <w:rPr>
                <w:rFonts w:ascii="Times New Roman" w:hAnsi="Times New Roman" w:cs="Times New Roman"/>
                <w:sz w:val="28"/>
                <w:szCs w:val="28"/>
              </w:rPr>
              <w:t>Tìm kiếm theo các tiêu chí và có gợi ý khi không tìm được kết quả.</w:t>
            </w:r>
          </w:p>
        </w:tc>
      </w:tr>
      <w:tr w:rsidR="00071F2D" w:rsidRPr="00270985" w:rsidTr="00A56831">
        <w:trPr>
          <w:cantSplit/>
          <w:trHeight w:val="737"/>
        </w:trPr>
        <w:tc>
          <w:tcPr>
            <w:tcW w:w="617" w:type="dxa"/>
            <w:shd w:val="clear" w:color="auto" w:fill="auto"/>
            <w:vAlign w:val="center"/>
          </w:tcPr>
          <w:p w:rsidR="00071F2D" w:rsidRPr="00270985" w:rsidRDefault="00071F2D" w:rsidP="004545B7">
            <w:pPr>
              <w:pStyle w:val="Style14ptBoldCentered"/>
              <w:spacing w:line="271" w:lineRule="auto"/>
              <w:jc w:val="both"/>
              <w:rPr>
                <w:b w:val="0"/>
                <w:sz w:val="28"/>
                <w:szCs w:val="28"/>
              </w:rPr>
            </w:pPr>
            <w:r w:rsidRPr="00270985">
              <w:rPr>
                <w:b w:val="0"/>
                <w:sz w:val="28"/>
                <w:szCs w:val="28"/>
              </w:rPr>
              <w:lastRenderedPageBreak/>
              <w:t>8</w:t>
            </w:r>
          </w:p>
        </w:tc>
        <w:tc>
          <w:tcPr>
            <w:tcW w:w="2144" w:type="dxa"/>
            <w:shd w:val="clear" w:color="auto" w:fill="auto"/>
            <w:vAlign w:val="center"/>
          </w:tcPr>
          <w:p w:rsidR="00071F2D" w:rsidRPr="00270985" w:rsidRDefault="00071F2D"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kí thành viên</w:t>
            </w:r>
          </w:p>
        </w:tc>
        <w:tc>
          <w:tcPr>
            <w:tcW w:w="6689" w:type="dxa"/>
            <w:shd w:val="clear" w:color="auto" w:fill="auto"/>
          </w:tcPr>
          <w:p w:rsidR="00071F2D" w:rsidRPr="00270985" w:rsidRDefault="00071F2D" w:rsidP="00071F2D">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 khi có nhu cầu nhận thông tin nhà trọ mới qua mail từ hệ thống có thể đăng kí làm thành viên.</w:t>
            </w:r>
          </w:p>
        </w:tc>
      </w:tr>
      <w:tr w:rsidR="004545B7" w:rsidRPr="00270985" w:rsidTr="00A56831">
        <w:trPr>
          <w:cantSplit/>
          <w:trHeight w:val="557"/>
        </w:trPr>
        <w:tc>
          <w:tcPr>
            <w:tcW w:w="617" w:type="dxa"/>
            <w:shd w:val="clear" w:color="auto" w:fill="auto"/>
            <w:vAlign w:val="center"/>
          </w:tcPr>
          <w:p w:rsidR="004545B7" w:rsidRPr="00270985" w:rsidRDefault="004B7863" w:rsidP="004545B7">
            <w:pPr>
              <w:pStyle w:val="Style14ptBoldCentered"/>
              <w:spacing w:line="271" w:lineRule="auto"/>
              <w:jc w:val="both"/>
              <w:rPr>
                <w:b w:val="0"/>
                <w:sz w:val="28"/>
                <w:szCs w:val="28"/>
              </w:rPr>
            </w:pPr>
            <w:r w:rsidRPr="00270985">
              <w:rPr>
                <w:b w:val="0"/>
                <w:sz w:val="28"/>
                <w:szCs w:val="28"/>
              </w:rPr>
              <w:t>9</w:t>
            </w:r>
          </w:p>
        </w:tc>
        <w:tc>
          <w:tcPr>
            <w:tcW w:w="2144" w:type="dxa"/>
            <w:shd w:val="clear" w:color="auto" w:fill="auto"/>
            <w:vAlign w:val="center"/>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Đăng xuất</w:t>
            </w:r>
          </w:p>
        </w:tc>
        <w:tc>
          <w:tcPr>
            <w:tcW w:w="6689" w:type="dxa"/>
            <w:shd w:val="clear" w:color="auto" w:fill="auto"/>
          </w:tcPr>
          <w:p w:rsidR="004545B7" w:rsidRPr="00270985" w:rsidRDefault="004B7863" w:rsidP="006C76A0">
            <w:pPr>
              <w:spacing w:before="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Thoát </w:t>
            </w:r>
            <w:r w:rsidR="004545B7" w:rsidRPr="00270985">
              <w:rPr>
                <w:rFonts w:ascii="Times New Roman" w:hAnsi="Times New Roman" w:cs="Times New Roman"/>
                <w:sz w:val="28"/>
                <w:szCs w:val="28"/>
              </w:rPr>
              <w:t>ra khỏi hệ thống</w:t>
            </w:r>
          </w:p>
        </w:tc>
      </w:tr>
    </w:tbl>
    <w:p w:rsidR="00620225" w:rsidRPr="00270985" w:rsidRDefault="00620225" w:rsidP="000763DF">
      <w:pPr>
        <w:pStyle w:val="Heading2"/>
        <w:rPr>
          <w:rFonts w:cs="Times New Roman"/>
        </w:rPr>
      </w:pPr>
      <w:bookmarkStart w:id="24" w:name="_Toc372110162"/>
      <w:bookmarkStart w:id="25" w:name="_Toc372110673"/>
      <w:bookmarkStart w:id="26" w:name="_Toc372110919"/>
      <w:r w:rsidRPr="00270985">
        <w:rPr>
          <w:rFonts w:cs="Times New Roman"/>
        </w:rPr>
        <w:t>2.3  Đặc điểm người sử dụng</w:t>
      </w:r>
      <w:bookmarkEnd w:id="24"/>
      <w:bookmarkEnd w:id="25"/>
      <w:bookmarkEnd w:id="26"/>
    </w:p>
    <w:tbl>
      <w:tblPr>
        <w:tblStyle w:val="TableGrid"/>
        <w:tblW w:w="9450" w:type="dxa"/>
        <w:tblInd w:w="108" w:type="dxa"/>
        <w:tblLook w:val="04A0" w:firstRow="1" w:lastRow="0" w:firstColumn="1" w:lastColumn="0" w:noHBand="0" w:noVBand="1"/>
      </w:tblPr>
      <w:tblGrid>
        <w:gridCol w:w="1530"/>
        <w:gridCol w:w="1350"/>
        <w:gridCol w:w="3240"/>
        <w:gridCol w:w="3330"/>
      </w:tblGrid>
      <w:tr w:rsidR="0031660E" w:rsidRPr="00270985" w:rsidTr="001D3FA7">
        <w:trPr>
          <w:trHeight w:val="791"/>
        </w:trPr>
        <w:tc>
          <w:tcPr>
            <w:tcW w:w="15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Tên Nhóm</w:t>
            </w:r>
          </w:p>
        </w:tc>
        <w:tc>
          <w:tcPr>
            <w:tcW w:w="135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Tần suất sử dụng</w:t>
            </w:r>
          </w:p>
        </w:tc>
        <w:tc>
          <w:tcPr>
            <w:tcW w:w="324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Mức quyền</w:t>
            </w:r>
          </w:p>
        </w:tc>
        <w:tc>
          <w:tcPr>
            <w:tcW w:w="3330" w:type="dxa"/>
            <w:shd w:val="clear" w:color="auto" w:fill="D9D9D9" w:themeFill="background1" w:themeFillShade="D9"/>
          </w:tcPr>
          <w:p w:rsidR="0031660E" w:rsidRPr="00270985" w:rsidRDefault="0031660E" w:rsidP="00631565">
            <w:pPr>
              <w:spacing w:before="240" w:after="120" w:line="271" w:lineRule="auto"/>
              <w:jc w:val="center"/>
              <w:rPr>
                <w:rFonts w:ascii="Times New Roman" w:hAnsi="Times New Roman" w:cs="Times New Roman"/>
                <w:b/>
                <w:sz w:val="28"/>
                <w:szCs w:val="28"/>
              </w:rPr>
            </w:pPr>
            <w:r w:rsidRPr="00270985">
              <w:rPr>
                <w:rFonts w:ascii="Times New Roman" w:hAnsi="Times New Roman" w:cs="Times New Roman"/>
                <w:b/>
                <w:sz w:val="28"/>
                <w:szCs w:val="28"/>
              </w:rPr>
              <w:t>Mô tả</w:t>
            </w:r>
          </w:p>
        </w:tc>
      </w:tr>
      <w:tr w:rsidR="0031660E" w:rsidRPr="00270985" w:rsidTr="001D3FA7">
        <w:tc>
          <w:tcPr>
            <w:tcW w:w="1530" w:type="dxa"/>
          </w:tcPr>
          <w:p w:rsidR="0031660E" w:rsidRPr="00270985" w:rsidRDefault="00635F6D" w:rsidP="00635F6D">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Khách tự do</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E10AA3" w:rsidP="00BD16B8">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Thấp</w:t>
            </w:r>
            <w:r w:rsidR="00635F6D" w:rsidRPr="00270985">
              <w:rPr>
                <w:rFonts w:ascii="Times New Roman" w:hAnsi="Times New Roman" w:cs="Times New Roman"/>
                <w:sz w:val="28"/>
                <w:szCs w:val="28"/>
              </w:rPr>
              <w:t>: được phép đăng kí thành viên của hệ thống, và tìm kiếm thông tin nhà trọ</w:t>
            </w:r>
          </w:p>
        </w:tc>
        <w:tc>
          <w:tcPr>
            <w:tcW w:w="333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Là tất cả người dùng truy cập đến web quản lý nhà trọ</w:t>
            </w: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Thành viên hệ thống</w:t>
            </w:r>
          </w:p>
        </w:tc>
        <w:tc>
          <w:tcPr>
            <w:tcW w:w="1350" w:type="dxa"/>
          </w:tcPr>
          <w:p w:rsidR="0031660E" w:rsidRPr="00270985" w:rsidRDefault="0031660E"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Thường xuyên</w:t>
            </w:r>
          </w:p>
        </w:tc>
        <w:tc>
          <w:tcPr>
            <w:tcW w:w="3240" w:type="dxa"/>
          </w:tcPr>
          <w:p w:rsidR="0031660E" w:rsidRPr="00270985" w:rsidRDefault="00E10AA3" w:rsidP="001B568A">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Trung bình: được phép bình luận, đánh giá và đăng tải thông tin.</w:t>
            </w:r>
          </w:p>
        </w:tc>
        <w:tc>
          <w:tcPr>
            <w:tcW w:w="3330" w:type="dxa"/>
          </w:tcPr>
          <w:p w:rsidR="0031660E" w:rsidRPr="00270985" w:rsidRDefault="00A64CF4" w:rsidP="00BD16B8">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Là người dùng đã có tài khoản thành viên.</w:t>
            </w:r>
          </w:p>
        </w:tc>
      </w:tr>
      <w:tr w:rsidR="0031660E" w:rsidRPr="00270985" w:rsidTr="001D3FA7">
        <w:tc>
          <w:tcPr>
            <w:tcW w:w="1530" w:type="dxa"/>
          </w:tcPr>
          <w:p w:rsidR="0031660E" w:rsidRPr="00270985" w:rsidRDefault="00635F6D"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Admin</w:t>
            </w:r>
          </w:p>
        </w:tc>
        <w:tc>
          <w:tcPr>
            <w:tcW w:w="1350" w:type="dxa"/>
          </w:tcPr>
          <w:p w:rsidR="0031660E" w:rsidRPr="00270985" w:rsidRDefault="0090626F" w:rsidP="00BD16B8">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Trung bình</w:t>
            </w:r>
          </w:p>
        </w:tc>
        <w:tc>
          <w:tcPr>
            <w:tcW w:w="3240" w:type="dxa"/>
          </w:tcPr>
          <w:p w:rsidR="0031660E" w:rsidRPr="00270985" w:rsidRDefault="001D0DEF" w:rsidP="001D0DEF">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Cao: được quyền truy cập và thao tác trên các tài khoản, bảng tin.</w:t>
            </w:r>
          </w:p>
        </w:tc>
        <w:tc>
          <w:tcPr>
            <w:tcW w:w="3330" w:type="dxa"/>
          </w:tcPr>
          <w:p w:rsidR="0031660E" w:rsidRPr="00270985" w:rsidRDefault="001059D4" w:rsidP="00020690">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quản trị có quyền chấp nhậ</w:t>
            </w:r>
            <w:r w:rsidR="00020690" w:rsidRPr="00270985">
              <w:rPr>
                <w:rFonts w:ascii="Times New Roman" w:hAnsi="Times New Roman" w:cs="Times New Roman"/>
                <w:sz w:val="28"/>
                <w:szCs w:val="28"/>
              </w:rPr>
              <w:t xml:space="preserve">n </w:t>
            </w:r>
            <w:r w:rsidRPr="00270985">
              <w:rPr>
                <w:rFonts w:ascii="Times New Roman" w:hAnsi="Times New Roman" w:cs="Times New Roman"/>
                <w:sz w:val="28"/>
                <w:szCs w:val="28"/>
              </w:rPr>
              <w:t xml:space="preserve">hoặc hủy bỏ </w:t>
            </w:r>
            <w:r w:rsidR="00020690" w:rsidRPr="00270985">
              <w:rPr>
                <w:rFonts w:ascii="Times New Roman" w:hAnsi="Times New Roman" w:cs="Times New Roman"/>
                <w:sz w:val="28"/>
                <w:szCs w:val="28"/>
              </w:rPr>
              <w:t>đăng tin của</w:t>
            </w:r>
            <w:r w:rsidRPr="00270985">
              <w:rPr>
                <w:rFonts w:ascii="Times New Roman" w:hAnsi="Times New Roman" w:cs="Times New Roman"/>
                <w:sz w:val="28"/>
                <w:szCs w:val="28"/>
              </w:rPr>
              <w:t xml:space="preserve"> nhà trọ.</w:t>
            </w:r>
            <w:r w:rsidR="00E62DF3">
              <w:rPr>
                <w:rFonts w:ascii="Times New Roman" w:hAnsi="Times New Roman" w:cs="Times New Roman"/>
                <w:sz w:val="28"/>
                <w:szCs w:val="28"/>
              </w:rPr>
              <w:t xml:space="preserve"> Có quyền thao tác thêm, sửa, xóa thành viên.</w:t>
            </w:r>
          </w:p>
        </w:tc>
      </w:tr>
    </w:tbl>
    <w:p w:rsidR="00620225" w:rsidRPr="00270985" w:rsidRDefault="00620225" w:rsidP="000763DF">
      <w:pPr>
        <w:pStyle w:val="Heading2"/>
        <w:rPr>
          <w:rFonts w:cs="Times New Roman"/>
        </w:rPr>
      </w:pPr>
      <w:bookmarkStart w:id="27" w:name="_Toc372110163"/>
      <w:bookmarkStart w:id="28" w:name="_Toc372110674"/>
      <w:bookmarkStart w:id="29" w:name="_Toc372110920"/>
      <w:r w:rsidRPr="00270985">
        <w:rPr>
          <w:rFonts w:cs="Times New Roman"/>
        </w:rPr>
        <w:t>2.4  Môi trường vận hành</w:t>
      </w:r>
      <w:bookmarkEnd w:id="27"/>
      <w:bookmarkEnd w:id="28"/>
      <w:bookmarkEnd w:id="29"/>
    </w:p>
    <w:p w:rsidR="006C27E7" w:rsidRPr="00270985" w:rsidRDefault="006C27E7" w:rsidP="00076F5B">
      <w:pPr>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Về phía (client): Hệ thống vận hành tốt trên các trình duyệt webbrowser: Google Chor</w:t>
      </w:r>
      <w:r w:rsidR="00B806D7" w:rsidRPr="00270985">
        <w:rPr>
          <w:rFonts w:ascii="Times New Roman" w:hAnsi="Times New Roman" w:cs="Times New Roman"/>
          <w:sz w:val="28"/>
          <w:szCs w:val="28"/>
        </w:rPr>
        <w:t>me 18+, IE7+, Moliz</w:t>
      </w:r>
      <w:r w:rsidR="00937FDB" w:rsidRPr="00270985">
        <w:rPr>
          <w:rFonts w:ascii="Times New Roman" w:hAnsi="Times New Roman" w:cs="Times New Roman"/>
          <w:sz w:val="28"/>
          <w:szCs w:val="28"/>
        </w:rPr>
        <w:t>a Firefox8+…v.v.</w:t>
      </w:r>
    </w:p>
    <w:p w:rsidR="006C27E7" w:rsidRPr="00270985" w:rsidRDefault="006C27E7" w:rsidP="00204B24">
      <w:pPr>
        <w:pStyle w:val="ListParagraph"/>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Về phía (server): Chạy trên hệ quản trị cơ sở dữ liệu mySQL.</w:t>
      </w:r>
      <w:r w:rsidR="00204B24" w:rsidRPr="00270985">
        <w:rPr>
          <w:rFonts w:ascii="Times New Roman" w:hAnsi="Times New Roman" w:cs="Times New Roman"/>
          <w:sz w:val="28"/>
          <w:szCs w:val="28"/>
        </w:rPr>
        <w:t xml:space="preserve"> </w:t>
      </w:r>
    </w:p>
    <w:p w:rsidR="00620225" w:rsidRPr="00270985" w:rsidRDefault="00620225" w:rsidP="000763DF">
      <w:pPr>
        <w:pStyle w:val="Heading2"/>
        <w:rPr>
          <w:rFonts w:cs="Times New Roman"/>
        </w:rPr>
      </w:pPr>
      <w:bookmarkStart w:id="30" w:name="_Toc372110164"/>
      <w:bookmarkStart w:id="31" w:name="_Toc372110675"/>
      <w:bookmarkStart w:id="32" w:name="_Toc372110921"/>
      <w:r w:rsidRPr="00270985">
        <w:rPr>
          <w:rFonts w:cs="Times New Roman"/>
        </w:rPr>
        <w:t>2.5  Các ràng buộc về thực thi và thiết kế</w:t>
      </w:r>
      <w:bookmarkEnd w:id="30"/>
      <w:bookmarkEnd w:id="31"/>
      <w:bookmarkEnd w:id="32"/>
    </w:p>
    <w:p w:rsidR="009270EE" w:rsidRPr="00270985" w:rsidRDefault="00EA4F83" w:rsidP="00076F5B">
      <w:p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      </w:t>
      </w:r>
      <w:r w:rsidR="009270EE" w:rsidRPr="00270985">
        <w:rPr>
          <w:rFonts w:ascii="Times New Roman" w:hAnsi="Times New Roman" w:cs="Times New Roman"/>
          <w:sz w:val="28"/>
          <w:szCs w:val="28"/>
        </w:rPr>
        <w:t xml:space="preserve">Thưc thi : </w:t>
      </w:r>
    </w:p>
    <w:p w:rsidR="006E61AE" w:rsidRPr="00270985" w:rsidRDefault="009C4F23" w:rsidP="00E226EF">
      <w:pPr>
        <w:pStyle w:val="ListParagraph"/>
        <w:numPr>
          <w:ilvl w:val="0"/>
          <w:numId w:val="16"/>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Phần mềm chạy trên nền web browser</w:t>
      </w:r>
      <w:r w:rsidR="002E0576" w:rsidRPr="00270985">
        <w:rPr>
          <w:rFonts w:ascii="Times New Roman" w:hAnsi="Times New Roman" w:cs="Times New Roman"/>
          <w:sz w:val="28"/>
          <w:szCs w:val="28"/>
        </w:rPr>
        <w:t>.</w:t>
      </w:r>
    </w:p>
    <w:p w:rsidR="007969C3" w:rsidRPr="00270985" w:rsidRDefault="00AE7A79" w:rsidP="00E226EF">
      <w:pPr>
        <w:pStyle w:val="ListParagraph"/>
        <w:numPr>
          <w:ilvl w:val="0"/>
          <w:numId w:val="16"/>
        </w:numPr>
        <w:spacing w:line="271" w:lineRule="auto"/>
        <w:jc w:val="both"/>
        <w:rPr>
          <w:rFonts w:ascii="Times New Roman" w:hAnsi="Times New Roman" w:cs="Times New Roman"/>
          <w:sz w:val="28"/>
          <w:szCs w:val="28"/>
        </w:rPr>
      </w:pPr>
      <w:r>
        <w:rPr>
          <w:rFonts w:ascii="Times New Roman" w:hAnsi="Times New Roman" w:cs="Times New Roman"/>
          <w:sz w:val="28"/>
          <w:szCs w:val="28"/>
        </w:rPr>
        <w:t>Giải thuật tìm kiếm hiệu quả đáp ứng nhu cầu tìm kiếm đối với người dùng không có kiến thức tin học.</w:t>
      </w:r>
    </w:p>
    <w:p w:rsidR="009270EE" w:rsidRPr="00270985" w:rsidRDefault="009270EE" w:rsidP="00EA4F83">
      <w:pPr>
        <w:spacing w:line="271" w:lineRule="auto"/>
        <w:ind w:left="360"/>
        <w:jc w:val="both"/>
        <w:rPr>
          <w:rFonts w:ascii="Times New Roman" w:hAnsi="Times New Roman" w:cs="Times New Roman"/>
          <w:sz w:val="28"/>
          <w:szCs w:val="28"/>
        </w:rPr>
      </w:pPr>
      <w:r w:rsidRPr="00270985">
        <w:rPr>
          <w:rFonts w:ascii="Times New Roman" w:hAnsi="Times New Roman" w:cs="Times New Roman"/>
          <w:sz w:val="28"/>
          <w:szCs w:val="28"/>
        </w:rPr>
        <w:t>Thiết kế :</w:t>
      </w:r>
    </w:p>
    <w:p w:rsidR="009270EE" w:rsidRPr="00270985" w:rsidRDefault="009270EE"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Ngôn ngữ viết phần mề</w:t>
      </w:r>
      <w:r w:rsidR="00747EF1" w:rsidRPr="00270985">
        <w:rPr>
          <w:rFonts w:ascii="Times New Roman" w:hAnsi="Times New Roman" w:cs="Times New Roman"/>
          <w:sz w:val="28"/>
          <w:szCs w:val="28"/>
        </w:rPr>
        <w:t>m : PH</w:t>
      </w:r>
      <w:r w:rsidRPr="00270985">
        <w:rPr>
          <w:rFonts w:ascii="Times New Roman" w:hAnsi="Times New Roman" w:cs="Times New Roman"/>
          <w:sz w:val="28"/>
          <w:szCs w:val="28"/>
        </w:rPr>
        <w:t>P</w:t>
      </w:r>
    </w:p>
    <w:p w:rsidR="00EC5131" w:rsidRPr="00270985" w:rsidRDefault="00EC5131" w:rsidP="00E226EF">
      <w:pPr>
        <w:pStyle w:val="ListParagraph"/>
        <w:numPr>
          <w:ilvl w:val="0"/>
          <w:numId w:val="15"/>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lastRenderedPageBreak/>
        <w:t>Framework: CodeIgniter</w:t>
      </w:r>
    </w:p>
    <w:p w:rsidR="00997752" w:rsidRPr="008370AA" w:rsidRDefault="00D21B65" w:rsidP="00997752">
      <w:pPr>
        <w:pStyle w:val="ListParagraph"/>
        <w:numPr>
          <w:ilvl w:val="0"/>
          <w:numId w:val="15"/>
        </w:numPr>
        <w:spacing w:line="271" w:lineRule="auto"/>
        <w:jc w:val="both"/>
        <w:rPr>
          <w:rFonts w:ascii="Times New Roman" w:hAnsi="Times New Roman" w:cs="Times New Roman"/>
          <w:color w:val="FF0000"/>
          <w:sz w:val="28"/>
          <w:szCs w:val="28"/>
        </w:rPr>
      </w:pPr>
      <w:r w:rsidRPr="00270985">
        <w:rPr>
          <w:rFonts w:ascii="Times New Roman" w:hAnsi="Times New Roman" w:cs="Times New Roman"/>
          <w:sz w:val="28"/>
          <w:szCs w:val="28"/>
        </w:rPr>
        <w:t>Cô</w:t>
      </w:r>
      <w:r w:rsidR="00F760ED" w:rsidRPr="00270985">
        <w:rPr>
          <w:rFonts w:ascii="Times New Roman" w:hAnsi="Times New Roman" w:cs="Times New Roman"/>
          <w:sz w:val="28"/>
          <w:szCs w:val="28"/>
        </w:rPr>
        <w:t>ng cụ hỗ trợ</w:t>
      </w:r>
      <w:r w:rsidR="000B5C0B" w:rsidRPr="00270985">
        <w:rPr>
          <w:rFonts w:ascii="Times New Roman" w:hAnsi="Times New Roman" w:cs="Times New Roman"/>
          <w:sz w:val="28"/>
          <w:szCs w:val="28"/>
        </w:rPr>
        <w:t xml:space="preserve"> thiết kế và lập trình : A</w:t>
      </w:r>
      <w:r w:rsidR="00F760ED" w:rsidRPr="00270985">
        <w:rPr>
          <w:rFonts w:ascii="Times New Roman" w:hAnsi="Times New Roman" w:cs="Times New Roman"/>
          <w:sz w:val="28"/>
          <w:szCs w:val="28"/>
        </w:rPr>
        <w:t>dobe Dreamweaver</w:t>
      </w:r>
      <w:r w:rsidR="000B5C0B" w:rsidRPr="00270985">
        <w:rPr>
          <w:rFonts w:ascii="Times New Roman" w:hAnsi="Times New Roman" w:cs="Times New Roman"/>
          <w:sz w:val="28"/>
          <w:szCs w:val="28"/>
        </w:rPr>
        <w:t xml:space="preserve"> CS6, </w:t>
      </w:r>
      <w:r w:rsidR="001A28FE" w:rsidRPr="00270985">
        <w:rPr>
          <w:rFonts w:ascii="Times New Roman" w:hAnsi="Times New Roman" w:cs="Times New Roman"/>
          <w:sz w:val="28"/>
          <w:szCs w:val="28"/>
        </w:rPr>
        <w:t xml:space="preserve">Brackets, </w:t>
      </w:r>
      <w:r w:rsidR="00F505AE" w:rsidRPr="00270985">
        <w:rPr>
          <w:rFonts w:ascii="Times New Roman" w:hAnsi="Times New Roman" w:cs="Times New Roman"/>
          <w:sz w:val="28"/>
          <w:szCs w:val="28"/>
        </w:rPr>
        <w:t>Notepat++</w:t>
      </w:r>
      <w:r w:rsidR="00997752">
        <w:rPr>
          <w:rFonts w:ascii="Times New Roman" w:hAnsi="Times New Roman" w:cs="Times New Roman"/>
          <w:sz w:val="28"/>
          <w:szCs w:val="28"/>
        </w:rPr>
        <w:t xml:space="preserve">, </w:t>
      </w:r>
      <w:r w:rsidR="00997752" w:rsidRPr="00997752">
        <w:rPr>
          <w:rFonts w:ascii="Times New Roman" w:hAnsi="Times New Roman" w:cs="Times New Roman"/>
          <w:sz w:val="28"/>
          <w:szCs w:val="28"/>
        </w:rPr>
        <w:t>StartUML 5.0</w:t>
      </w:r>
    </w:p>
    <w:p w:rsidR="00F760ED" w:rsidRPr="00270985" w:rsidRDefault="00F760ED" w:rsidP="00997752">
      <w:pPr>
        <w:pStyle w:val="ListParagraph"/>
        <w:spacing w:line="271" w:lineRule="auto"/>
        <w:ind w:left="1440"/>
        <w:jc w:val="both"/>
        <w:rPr>
          <w:rFonts w:ascii="Times New Roman" w:hAnsi="Times New Roman" w:cs="Times New Roman"/>
          <w:sz w:val="28"/>
          <w:szCs w:val="28"/>
        </w:rPr>
      </w:pPr>
    </w:p>
    <w:p w:rsidR="00620225" w:rsidRPr="00270985" w:rsidRDefault="00620225" w:rsidP="000763DF">
      <w:pPr>
        <w:pStyle w:val="Heading2"/>
        <w:rPr>
          <w:rFonts w:cs="Times New Roman"/>
        </w:rPr>
      </w:pPr>
      <w:bookmarkStart w:id="33" w:name="_Toc372110165"/>
      <w:bookmarkStart w:id="34" w:name="_Toc372110676"/>
      <w:bookmarkStart w:id="35" w:name="_Toc372110922"/>
      <w:r w:rsidRPr="00270985">
        <w:rPr>
          <w:rFonts w:cs="Times New Roman"/>
        </w:rPr>
        <w:t>2.6  Các giả định và phụ</w:t>
      </w:r>
      <w:r w:rsidR="007C7B4E" w:rsidRPr="00270985">
        <w:rPr>
          <w:rFonts w:cs="Times New Roman"/>
        </w:rPr>
        <w:t xml:space="preserve"> </w:t>
      </w:r>
      <w:r w:rsidRPr="00270985">
        <w:rPr>
          <w:rFonts w:cs="Times New Roman"/>
        </w:rPr>
        <w:t>thuộc</w:t>
      </w:r>
      <w:bookmarkEnd w:id="33"/>
      <w:bookmarkEnd w:id="34"/>
      <w:bookmarkEnd w:id="35"/>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Nhóm phát triển phần thu thập thông tin của khách hàng không đầy đủ dẫn đến chương trình thiếu chức năng.</w:t>
      </w:r>
    </w:p>
    <w:p w:rsidR="00B1651C" w:rsidRPr="00270985" w:rsidRDefault="00B1651C"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Khách hàng thường xuyên chỉnh sửa yêu cầu.</w:t>
      </w:r>
    </w:p>
    <w:p w:rsidR="00B1651C" w:rsidRDefault="009C632B" w:rsidP="00D144EE">
      <w:pPr>
        <w:pStyle w:val="ListParagraph"/>
        <w:numPr>
          <w:ilvl w:val="0"/>
          <w:numId w:val="24"/>
        </w:numPr>
        <w:spacing w:after="0" w:line="271" w:lineRule="auto"/>
        <w:ind w:left="994"/>
        <w:jc w:val="both"/>
        <w:rPr>
          <w:rFonts w:ascii="Times New Roman" w:hAnsi="Times New Roman" w:cs="Times New Roman"/>
          <w:sz w:val="28"/>
          <w:szCs w:val="28"/>
        </w:rPr>
      </w:pPr>
      <w:r w:rsidRPr="00270985">
        <w:rPr>
          <w:rFonts w:ascii="Times New Roman" w:hAnsi="Times New Roman" w:cs="Times New Roman"/>
          <w:sz w:val="28"/>
          <w:szCs w:val="28"/>
        </w:rPr>
        <w:t>T</w:t>
      </w:r>
      <w:r w:rsidR="00B1651C" w:rsidRPr="00270985">
        <w:rPr>
          <w:rFonts w:ascii="Times New Roman" w:hAnsi="Times New Roman" w:cs="Times New Roman"/>
          <w:sz w:val="28"/>
          <w:szCs w:val="28"/>
        </w:rPr>
        <w:t>rong nhóm không có sự thống nhất về ý kiế</w:t>
      </w:r>
      <w:r w:rsidRPr="00270985">
        <w:rPr>
          <w:rFonts w:ascii="Times New Roman" w:hAnsi="Times New Roman" w:cs="Times New Roman"/>
          <w:sz w:val="28"/>
          <w:szCs w:val="28"/>
        </w:rPr>
        <w:t>n và trình độ chuyên môn khác nhau.</w:t>
      </w:r>
    </w:p>
    <w:p w:rsidR="0011341C" w:rsidRPr="0011341C" w:rsidRDefault="0011341C" w:rsidP="0011341C">
      <w:pPr>
        <w:pStyle w:val="ListParagraph"/>
        <w:numPr>
          <w:ilvl w:val="0"/>
          <w:numId w:val="24"/>
        </w:numPr>
        <w:spacing w:after="0" w:line="271" w:lineRule="auto"/>
        <w:ind w:left="994"/>
        <w:jc w:val="both"/>
        <w:rPr>
          <w:rFonts w:ascii="Times New Roman" w:hAnsi="Times New Roman" w:cs="Times New Roman"/>
          <w:sz w:val="28"/>
          <w:szCs w:val="28"/>
        </w:rPr>
      </w:pPr>
      <w:r w:rsidRPr="0011341C">
        <w:rPr>
          <w:rFonts w:ascii="Times New Roman" w:hAnsi="Times New Roman" w:cs="Times New Roman"/>
          <w:sz w:val="28"/>
          <w:szCs w:val="28"/>
        </w:rPr>
        <w:t>Lượng truy cập lớn vào các thời điểm nhập học hoặc kết thúc học kì</w:t>
      </w:r>
    </w:p>
    <w:p w:rsidR="0011341C" w:rsidRPr="00270985" w:rsidRDefault="0011341C" w:rsidP="0011341C">
      <w:pPr>
        <w:pStyle w:val="ListParagraph"/>
        <w:spacing w:after="0" w:line="271" w:lineRule="auto"/>
        <w:ind w:left="994"/>
        <w:jc w:val="both"/>
        <w:rPr>
          <w:rFonts w:ascii="Times New Roman" w:hAnsi="Times New Roman" w:cs="Times New Roman"/>
          <w:sz w:val="28"/>
          <w:szCs w:val="28"/>
        </w:rPr>
      </w:pPr>
    </w:p>
    <w:p w:rsidR="00620225" w:rsidRPr="00270985" w:rsidRDefault="00620225" w:rsidP="000763DF">
      <w:pPr>
        <w:pStyle w:val="Heading1"/>
        <w:rPr>
          <w:rFonts w:cs="Times New Roman"/>
        </w:rPr>
      </w:pPr>
      <w:bookmarkStart w:id="36" w:name="_Toc372110166"/>
      <w:bookmarkStart w:id="37" w:name="_Toc372110677"/>
      <w:bookmarkStart w:id="38" w:name="_Toc372110923"/>
      <w:r w:rsidRPr="00270985">
        <w:rPr>
          <w:rFonts w:cs="Times New Roman"/>
        </w:rPr>
        <w:t>3.  Các yêu cầu giao tiếp</w:t>
      </w:r>
      <w:r w:rsidR="008F4EB4" w:rsidRPr="00270985">
        <w:rPr>
          <w:rFonts w:cs="Times New Roman"/>
        </w:rPr>
        <w:t xml:space="preserve"> </w:t>
      </w:r>
      <w:r w:rsidRPr="00270985">
        <w:rPr>
          <w:rFonts w:cs="Times New Roman"/>
        </w:rPr>
        <w:t>bên ngoài</w:t>
      </w:r>
      <w:bookmarkEnd w:id="36"/>
      <w:bookmarkEnd w:id="37"/>
      <w:bookmarkEnd w:id="38"/>
    </w:p>
    <w:p w:rsidR="00620225" w:rsidRDefault="00620225" w:rsidP="000763DF">
      <w:pPr>
        <w:pStyle w:val="Heading2"/>
        <w:rPr>
          <w:rFonts w:cs="Times New Roman"/>
        </w:rPr>
      </w:pPr>
      <w:bookmarkStart w:id="39" w:name="_Toc372110167"/>
      <w:bookmarkStart w:id="40" w:name="_Toc372110678"/>
      <w:bookmarkStart w:id="41" w:name="_Toc372110924"/>
      <w:r w:rsidRPr="00270985">
        <w:rPr>
          <w:rFonts w:cs="Times New Roman"/>
        </w:rPr>
        <w:t>3.1  Giao diện người sử dụng</w:t>
      </w:r>
      <w:bookmarkEnd w:id="39"/>
      <w:bookmarkEnd w:id="40"/>
      <w:bookmarkEnd w:id="41"/>
    </w:p>
    <w:p w:rsidR="00620225" w:rsidRPr="00270985" w:rsidRDefault="00620225" w:rsidP="000763DF">
      <w:pPr>
        <w:pStyle w:val="Heading2"/>
        <w:rPr>
          <w:rFonts w:cs="Times New Roman"/>
        </w:rPr>
      </w:pPr>
      <w:bookmarkStart w:id="42" w:name="_Toc372110168"/>
      <w:bookmarkStart w:id="43" w:name="_Toc372110679"/>
      <w:bookmarkStart w:id="44" w:name="_Toc372110925"/>
      <w:r w:rsidRPr="00270985">
        <w:rPr>
          <w:rFonts w:cs="Times New Roman"/>
        </w:rPr>
        <w:t>3.2  Giao tiếp</w:t>
      </w:r>
      <w:r w:rsidR="000A7859" w:rsidRPr="00270985">
        <w:rPr>
          <w:rFonts w:cs="Times New Roman"/>
        </w:rPr>
        <w:t xml:space="preserve"> </w:t>
      </w:r>
      <w:r w:rsidRPr="00270985">
        <w:rPr>
          <w:rFonts w:cs="Times New Roman"/>
        </w:rPr>
        <w:t>phần cứng</w:t>
      </w:r>
      <w:bookmarkEnd w:id="42"/>
      <w:bookmarkEnd w:id="43"/>
      <w:bookmarkEnd w:id="44"/>
    </w:p>
    <w:p w:rsidR="00920BFA" w:rsidRPr="00920BFA" w:rsidRDefault="00920BFA" w:rsidP="00920BFA">
      <w:pPr>
        <w:pStyle w:val="ListParagraph"/>
        <w:numPr>
          <w:ilvl w:val="0"/>
          <w:numId w:val="46"/>
        </w:numPr>
        <w:spacing w:before="120" w:after="120" w:line="271" w:lineRule="auto"/>
        <w:jc w:val="both"/>
        <w:rPr>
          <w:rFonts w:ascii="Times New Roman" w:hAnsi="Times New Roman" w:cs="Times New Roman"/>
          <w:sz w:val="28"/>
          <w:szCs w:val="28"/>
        </w:rPr>
      </w:pPr>
      <w:bookmarkStart w:id="45" w:name="_Toc372110169"/>
      <w:bookmarkStart w:id="46" w:name="_Toc372110680"/>
      <w:bookmarkStart w:id="47" w:name="_Toc372110926"/>
      <w:r w:rsidRPr="00920BFA">
        <w:rPr>
          <w:rFonts w:ascii="Times New Roman" w:hAnsi="Times New Roman" w:cs="Times New Roman"/>
          <w:sz w:val="28"/>
          <w:szCs w:val="28"/>
        </w:rPr>
        <w:t>có cài đặt một trong các trình duyệt web: Google Chorme 18+, IE7+, Moliza Firefox8+…v.v.</w:t>
      </w:r>
    </w:p>
    <w:p w:rsidR="00920BFA" w:rsidRPr="00920BFA" w:rsidRDefault="00920BFA" w:rsidP="00920BFA">
      <w:pPr>
        <w:pStyle w:val="ListParagraph"/>
        <w:numPr>
          <w:ilvl w:val="0"/>
          <w:numId w:val="46"/>
        </w:numPr>
        <w:spacing w:line="271" w:lineRule="auto"/>
        <w:jc w:val="both"/>
        <w:rPr>
          <w:rFonts w:ascii="Times New Roman" w:hAnsi="Times New Roman" w:cs="Times New Roman"/>
          <w:sz w:val="28"/>
          <w:szCs w:val="28"/>
        </w:rPr>
      </w:pPr>
      <w:r w:rsidRPr="00920BFA">
        <w:rPr>
          <w:rFonts w:ascii="Times New Roman" w:hAnsi="Times New Roman" w:cs="Times New Roman"/>
          <w:sz w:val="28"/>
          <w:szCs w:val="28"/>
        </w:rPr>
        <w:t>kết nối mạng</w:t>
      </w:r>
    </w:p>
    <w:p w:rsidR="00920BFA" w:rsidRPr="00920BFA" w:rsidRDefault="00920BFA" w:rsidP="00920BFA">
      <w:pPr>
        <w:pStyle w:val="ListParagraph"/>
        <w:numPr>
          <w:ilvl w:val="0"/>
          <w:numId w:val="46"/>
        </w:numPr>
        <w:spacing w:line="271" w:lineRule="auto"/>
        <w:jc w:val="both"/>
        <w:rPr>
          <w:rFonts w:ascii="Times New Roman" w:hAnsi="Times New Roman" w:cs="Times New Roman"/>
          <w:sz w:val="28"/>
          <w:szCs w:val="28"/>
        </w:rPr>
      </w:pPr>
      <w:r w:rsidRPr="00920BFA">
        <w:rPr>
          <w:rFonts w:ascii="Times New Roman" w:hAnsi="Times New Roman" w:cs="Times New Roman"/>
          <w:sz w:val="28"/>
          <w:szCs w:val="28"/>
        </w:rPr>
        <w:t>độ phân giải màn hình 800 x 600</w:t>
      </w:r>
    </w:p>
    <w:p w:rsidR="00620225" w:rsidRPr="00270985" w:rsidRDefault="00620225" w:rsidP="000763DF">
      <w:pPr>
        <w:pStyle w:val="Heading2"/>
        <w:rPr>
          <w:rFonts w:cs="Times New Roman"/>
        </w:rPr>
      </w:pPr>
      <w:r w:rsidRPr="00270985">
        <w:rPr>
          <w:rFonts w:cs="Times New Roman"/>
        </w:rPr>
        <w:t>3.3  Giao tiếp phần mềm</w:t>
      </w:r>
      <w:bookmarkEnd w:id="45"/>
      <w:bookmarkEnd w:id="46"/>
      <w:bookmarkEnd w:id="47"/>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Cơ sở dữ liệu: Lưu trữ cơ sở dữ liệu bằng SQL và sử dụng hệ quản trị cơ sở My SQL 2008</w:t>
      </w:r>
      <w:r w:rsidR="00EA4F83" w:rsidRPr="00270985">
        <w:rPr>
          <w:rFonts w:ascii="Times New Roman" w:hAnsi="Times New Roman" w:cs="Times New Roman"/>
          <w:sz w:val="28"/>
          <w:szCs w:val="28"/>
        </w:rPr>
        <w:t>.</w:t>
      </w:r>
    </w:p>
    <w:p w:rsidR="0004128F" w:rsidRPr="00270985" w:rsidRDefault="0004128F" w:rsidP="00EA4F83">
      <w:pPr>
        <w:pStyle w:val="ListParagraph"/>
        <w:numPr>
          <w:ilvl w:val="0"/>
          <w:numId w:val="9"/>
        </w:numPr>
        <w:tabs>
          <w:tab w:val="left" w:pos="1170"/>
        </w:tabs>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Hệ điề</w:t>
      </w:r>
      <w:r w:rsidR="00EA4F83" w:rsidRPr="00270985">
        <w:rPr>
          <w:rFonts w:ascii="Times New Roman" w:hAnsi="Times New Roman" w:cs="Times New Roman"/>
          <w:sz w:val="28"/>
          <w:szCs w:val="28"/>
        </w:rPr>
        <w:t>u hành</w:t>
      </w:r>
      <w:r w:rsidRPr="00270985">
        <w:rPr>
          <w:rFonts w:ascii="Times New Roman" w:hAnsi="Times New Roman" w:cs="Times New Roman"/>
          <w:sz w:val="28"/>
          <w:szCs w:val="28"/>
        </w:rPr>
        <w:t xml:space="preserve">: </w:t>
      </w:r>
      <w:r w:rsidR="00A62B9E">
        <w:rPr>
          <w:rFonts w:ascii="Times New Roman" w:hAnsi="Times New Roman" w:cs="Times New Roman"/>
          <w:sz w:val="28"/>
          <w:szCs w:val="28"/>
        </w:rPr>
        <w:t>không đòi hỏi hệ điều hành.</w:t>
      </w:r>
    </w:p>
    <w:p w:rsidR="00620225" w:rsidRPr="00270985" w:rsidRDefault="00620225" w:rsidP="000763DF">
      <w:pPr>
        <w:pStyle w:val="Heading2"/>
        <w:rPr>
          <w:rFonts w:cs="Times New Roman"/>
        </w:rPr>
      </w:pPr>
      <w:bookmarkStart w:id="48" w:name="_Toc372110170"/>
      <w:bookmarkStart w:id="49" w:name="_Toc372110681"/>
      <w:bookmarkStart w:id="50" w:name="_Toc372110927"/>
      <w:r w:rsidRPr="00270985">
        <w:rPr>
          <w:rFonts w:cs="Times New Roman"/>
        </w:rPr>
        <w:t>3.4  Giao tiếp truyền thông tin</w:t>
      </w:r>
      <w:bookmarkEnd w:id="48"/>
      <w:bookmarkEnd w:id="49"/>
      <w:bookmarkEnd w:id="50"/>
    </w:p>
    <w:p w:rsidR="0004128F" w:rsidRPr="00270985" w:rsidRDefault="0004128F" w:rsidP="000E4A07">
      <w:pPr>
        <w:pStyle w:val="ListParagraph"/>
        <w:numPr>
          <w:ilvl w:val="0"/>
          <w:numId w:val="17"/>
        </w:numPr>
        <w:spacing w:line="271" w:lineRule="auto"/>
        <w:ind w:left="900" w:hanging="270"/>
        <w:jc w:val="both"/>
        <w:rPr>
          <w:rFonts w:ascii="Times New Roman" w:hAnsi="Times New Roman" w:cs="Times New Roman"/>
          <w:sz w:val="28"/>
          <w:szCs w:val="28"/>
        </w:rPr>
      </w:pPr>
      <w:r w:rsidRPr="00270985">
        <w:rPr>
          <w:rFonts w:ascii="Times New Roman" w:hAnsi="Times New Roman" w:cs="Times New Roman"/>
          <w:sz w:val="28"/>
          <w:szCs w:val="28"/>
        </w:rPr>
        <w:t>Giao thức truyền thông tin giữa</w:t>
      </w:r>
      <w:r w:rsidR="000E4A07" w:rsidRPr="00270985">
        <w:rPr>
          <w:rFonts w:ascii="Times New Roman" w:hAnsi="Times New Roman" w:cs="Times New Roman"/>
          <w:sz w:val="28"/>
          <w:szCs w:val="28"/>
        </w:rPr>
        <w:t xml:space="preserve"> client và sever</w:t>
      </w:r>
      <w:r w:rsidR="00B0406F" w:rsidRPr="00270985">
        <w:rPr>
          <w:rFonts w:ascii="Times New Roman" w:hAnsi="Times New Roman" w:cs="Times New Roman"/>
          <w:sz w:val="28"/>
          <w:szCs w:val="28"/>
        </w:rPr>
        <w:t>: thông qua giao thức http</w:t>
      </w:r>
      <w:r w:rsidR="00192BBA" w:rsidRPr="00270985">
        <w:rPr>
          <w:rFonts w:ascii="Times New Roman" w:hAnsi="Times New Roman" w:cs="Times New Roman"/>
          <w:sz w:val="28"/>
          <w:szCs w:val="28"/>
        </w:rPr>
        <w:t>.</w:t>
      </w:r>
    </w:p>
    <w:p w:rsidR="00620225" w:rsidRPr="00270985" w:rsidRDefault="00620225" w:rsidP="000763DF">
      <w:pPr>
        <w:pStyle w:val="Heading1"/>
        <w:rPr>
          <w:rFonts w:cs="Times New Roman"/>
        </w:rPr>
      </w:pPr>
      <w:bookmarkStart w:id="51" w:name="_Toc372110171"/>
      <w:bookmarkStart w:id="52" w:name="_Toc372110682"/>
      <w:bookmarkStart w:id="53" w:name="_Toc372110928"/>
      <w:r w:rsidRPr="00270985">
        <w:rPr>
          <w:rFonts w:cs="Times New Roman"/>
        </w:rPr>
        <w:t>4.  Các tính năng của hệ thống</w:t>
      </w:r>
      <w:bookmarkEnd w:id="51"/>
      <w:bookmarkEnd w:id="52"/>
      <w:bookmarkEnd w:id="53"/>
    </w:p>
    <w:p w:rsidR="001050E7" w:rsidRPr="00270985" w:rsidRDefault="000763DF" w:rsidP="000763DF">
      <w:pPr>
        <w:pStyle w:val="Heading2"/>
        <w:rPr>
          <w:rFonts w:cs="Times New Roman"/>
        </w:rPr>
      </w:pPr>
      <w:bookmarkStart w:id="54" w:name="_Toc372110172"/>
      <w:bookmarkStart w:id="55" w:name="_Toc372110683"/>
      <w:bookmarkStart w:id="56" w:name="_Toc372110929"/>
      <w:r w:rsidRPr="00270985">
        <w:rPr>
          <w:rFonts w:cs="Times New Roman"/>
        </w:rPr>
        <w:t xml:space="preserve">4.1 </w:t>
      </w:r>
      <w:r w:rsidR="00CF2BFC" w:rsidRPr="00270985">
        <w:rPr>
          <w:rFonts w:cs="Times New Roman"/>
        </w:rPr>
        <w:t xml:space="preserve"> </w:t>
      </w:r>
      <w:r w:rsidR="00C076AD" w:rsidRPr="00270985">
        <w:rPr>
          <w:rFonts w:cs="Times New Roman"/>
        </w:rPr>
        <w:t xml:space="preserve">Tính năng </w:t>
      </w:r>
      <w:r w:rsidR="001050E7" w:rsidRPr="00270985">
        <w:rPr>
          <w:rFonts w:cs="Times New Roman"/>
        </w:rPr>
        <w:t>Đăng nhập</w:t>
      </w:r>
      <w:bookmarkEnd w:id="54"/>
      <w:bookmarkEnd w:id="55"/>
      <w:bookmarkEnd w:id="56"/>
    </w:p>
    <w:p w:rsidR="001050E7" w:rsidRPr="00270985" w:rsidRDefault="001050E7" w:rsidP="00076F5B">
      <w:pPr>
        <w:pStyle w:val="ListParagraph"/>
        <w:spacing w:before="120" w:after="120" w:line="271" w:lineRule="auto"/>
        <w:ind w:left="360" w:firstLine="360"/>
        <w:jc w:val="both"/>
        <w:rPr>
          <w:rFonts w:ascii="Times New Roman" w:hAnsi="Times New Roman" w:cs="Times New Roman"/>
          <w:sz w:val="28"/>
          <w:szCs w:val="28"/>
        </w:rPr>
      </w:pPr>
      <w:r w:rsidRPr="00270985">
        <w:rPr>
          <w:rFonts w:ascii="Times New Roman" w:hAnsi="Times New Roman" w:cs="Times New Roman"/>
          <w:sz w:val="28"/>
          <w:szCs w:val="28"/>
        </w:rPr>
        <w:t>Mô tả và mức ưu tiên: Chức năng này được sử dụng để đăng nhập vào hệ thống.</w:t>
      </w:r>
    </w:p>
    <w:p w:rsidR="001050E7" w:rsidRPr="00270985" w:rsidRDefault="001050E7" w:rsidP="00076F5B">
      <w:pPr>
        <w:pStyle w:val="ListParagraph"/>
        <w:spacing w:before="120" w:after="120" w:line="271" w:lineRule="auto"/>
        <w:ind w:left="360" w:hanging="90"/>
        <w:jc w:val="both"/>
        <w:rPr>
          <w:rFonts w:ascii="Times New Roman" w:hAnsi="Times New Roman" w:cs="Times New Roman"/>
          <w:sz w:val="28"/>
          <w:szCs w:val="28"/>
        </w:rPr>
      </w:pPr>
      <w:r w:rsidRPr="00270985">
        <w:rPr>
          <w:rFonts w:ascii="Times New Roman" w:hAnsi="Times New Roman" w:cs="Times New Roman"/>
          <w:sz w:val="28"/>
          <w:szCs w:val="28"/>
        </w:rPr>
        <w:t>Chức năng này có mức ưu tiên cao nhất.</w:t>
      </w:r>
    </w:p>
    <w:p w:rsidR="001050E7" w:rsidRPr="00270985" w:rsidRDefault="001050E7" w:rsidP="00076F5B">
      <w:pPr>
        <w:pStyle w:val="ListParagraph"/>
        <w:spacing w:before="120" w:after="120" w:line="271" w:lineRule="auto"/>
        <w:ind w:left="360" w:firstLine="360"/>
        <w:jc w:val="both"/>
        <w:rPr>
          <w:rFonts w:ascii="Times New Roman" w:hAnsi="Times New Roman" w:cs="Times New Roman"/>
          <w:b/>
          <w:sz w:val="28"/>
          <w:szCs w:val="28"/>
        </w:rPr>
      </w:pPr>
      <w:r w:rsidRPr="00270985">
        <w:rPr>
          <w:rFonts w:ascii="Times New Roman" w:hAnsi="Times New Roman" w:cs="Times New Roman"/>
          <w:sz w:val="28"/>
          <w:szCs w:val="28"/>
        </w:rPr>
        <w:t xml:space="preserve">Tác nhân / Chuỗi đáp ứng: Người dùng là </w:t>
      </w:r>
      <w:r w:rsidR="00BD2D41" w:rsidRPr="00270985">
        <w:rPr>
          <w:rFonts w:ascii="Times New Roman" w:hAnsi="Times New Roman" w:cs="Times New Roman"/>
          <w:sz w:val="28"/>
          <w:szCs w:val="28"/>
        </w:rPr>
        <w:t>admin, thành viên hệ thống</w:t>
      </w:r>
      <w:r w:rsidRPr="00270985">
        <w:rPr>
          <w:rFonts w:ascii="Times New Roman" w:hAnsi="Times New Roman" w:cs="Times New Roman"/>
          <w:sz w:val="28"/>
          <w:szCs w:val="28"/>
        </w:rPr>
        <w:t xml:space="preserve"> đăng nhập vào hệ thống phải có tên đăng nhập và password.</w:t>
      </w:r>
    </w:p>
    <w:tbl>
      <w:tblPr>
        <w:tblStyle w:val="TableGrid"/>
        <w:tblW w:w="0" w:type="auto"/>
        <w:tblLook w:val="04A0" w:firstRow="1" w:lastRow="0" w:firstColumn="1" w:lastColumn="0" w:noHBand="0" w:noVBand="1"/>
      </w:tblPr>
      <w:tblGrid>
        <w:gridCol w:w="2509"/>
        <w:gridCol w:w="6959"/>
      </w:tblGrid>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Mã yêu cầu</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REQ01</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695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Đăng nhập vào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Nhóm người dùng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6959"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Phải có tên </w:t>
            </w:r>
            <w:r w:rsidR="00347412" w:rsidRPr="00270985">
              <w:rPr>
                <w:rFonts w:ascii="Times New Roman" w:hAnsi="Times New Roman" w:cs="Times New Roman"/>
                <w:sz w:val="28"/>
                <w:szCs w:val="28"/>
              </w:rPr>
              <w:t xml:space="preserve">đăng </w:t>
            </w:r>
            <w:r w:rsidRPr="00270985">
              <w:rPr>
                <w:rFonts w:ascii="Times New Roman" w:hAnsi="Times New Roman" w:cs="Times New Roman"/>
                <w:sz w:val="28"/>
                <w:szCs w:val="28"/>
              </w:rPr>
              <w:t>nhập và password trong hệ thống</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1: </w:t>
            </w:r>
            <w:r w:rsidR="00CF62C4" w:rsidRPr="00270985">
              <w:rPr>
                <w:rFonts w:ascii="Times New Roman" w:hAnsi="Times New Roman" w:cs="Times New Roman"/>
                <w:sz w:val="28"/>
                <w:szCs w:val="28"/>
              </w:rPr>
              <w:t>người dùng n</w:t>
            </w:r>
            <w:r w:rsidRPr="00270985">
              <w:rPr>
                <w:rFonts w:ascii="Times New Roman" w:hAnsi="Times New Roman" w:cs="Times New Roman"/>
                <w:sz w:val="28"/>
                <w:szCs w:val="28"/>
              </w:rPr>
              <w:t xml:space="preserve">hập tên đăng nhập và </w:t>
            </w:r>
            <w:r w:rsidR="00CF62C4" w:rsidRPr="00270985">
              <w:rPr>
                <w:rFonts w:ascii="Times New Roman" w:hAnsi="Times New Roman" w:cs="Times New Roman"/>
                <w:sz w:val="28"/>
                <w:szCs w:val="28"/>
              </w:rPr>
              <w:t>password.</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Bước 2: </w:t>
            </w:r>
            <w:r w:rsidR="00CF62C4" w:rsidRPr="00270985">
              <w:rPr>
                <w:rFonts w:ascii="Times New Roman" w:hAnsi="Times New Roman" w:cs="Times New Roman"/>
                <w:sz w:val="28"/>
                <w:szCs w:val="28"/>
              </w:rPr>
              <w:t>Kiểm tra hợp lệ form đăng nhậ</w:t>
            </w:r>
            <w:r w:rsidR="001915F0" w:rsidRPr="00270985">
              <w:rPr>
                <w:rFonts w:ascii="Times New Roman" w:hAnsi="Times New Roman" w:cs="Times New Roman"/>
                <w:sz w:val="28"/>
                <w:szCs w:val="28"/>
              </w:rPr>
              <w:t>p. Hợp lệ khi tên đăng nhập và password trùng khớp với cơ sở dữ liệu.</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6959" w:type="dxa"/>
          </w:tcPr>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Người dùng</w:t>
            </w:r>
            <w:r w:rsidR="001050E7" w:rsidRPr="00270985">
              <w:rPr>
                <w:rFonts w:ascii="Times New Roman" w:hAnsi="Times New Roman" w:cs="Times New Roman"/>
                <w:sz w:val="28"/>
                <w:szCs w:val="28"/>
              </w:rPr>
              <w:t xml:space="preserve"> đăng nhập thành công vào hệ thống.</w:t>
            </w:r>
            <w:r w:rsidRPr="00270985">
              <w:rPr>
                <w:rFonts w:ascii="Times New Roman" w:hAnsi="Times New Roman" w:cs="Times New Roman"/>
                <w:sz w:val="28"/>
                <w:szCs w:val="28"/>
              </w:rPr>
              <w:t xml:space="preserve"> Nếu thất bại,</w:t>
            </w:r>
          </w:p>
          <w:p w:rsidR="001050E7" w:rsidRPr="00270985" w:rsidRDefault="00971ECA"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h</w:t>
            </w:r>
            <w:r w:rsidR="001050E7" w:rsidRPr="00270985">
              <w:rPr>
                <w:rFonts w:ascii="Times New Roman" w:hAnsi="Times New Roman" w:cs="Times New Roman"/>
                <w:sz w:val="28"/>
                <w:szCs w:val="28"/>
              </w:rPr>
              <w:t>iện bảng thông báo lỗi “Bạn đã nhập sai tên đăng nhập hoặc mật khẩu” và yêu cầu nhập lạ</w:t>
            </w:r>
            <w:r w:rsidRPr="00270985">
              <w:rPr>
                <w:rFonts w:ascii="Times New Roman" w:hAnsi="Times New Roman" w:cs="Times New Roman"/>
                <w:sz w:val="28"/>
                <w:szCs w:val="28"/>
              </w:rPr>
              <w:t>i.</w:t>
            </w:r>
          </w:p>
        </w:tc>
      </w:tr>
      <w:tr w:rsidR="001050E7" w:rsidRPr="00270985" w:rsidTr="00A56831">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6959"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Tên đăng nhập là một chuỗi kí tự bất kì từ 6 đến </w:t>
            </w:r>
            <w:r w:rsidR="00971ECA" w:rsidRPr="00270985">
              <w:rPr>
                <w:rFonts w:ascii="Times New Roman" w:hAnsi="Times New Roman" w:cs="Times New Roman"/>
                <w:sz w:val="28"/>
                <w:szCs w:val="28"/>
              </w:rPr>
              <w:t>10</w:t>
            </w:r>
            <w:r w:rsidRPr="00270985">
              <w:rPr>
                <w:rFonts w:ascii="Times New Roman" w:hAnsi="Times New Roman" w:cs="Times New Roman"/>
                <w:sz w:val="28"/>
                <w:szCs w:val="28"/>
              </w:rPr>
              <w:t xml:space="preserve">  kí tự bắt đầu bằng chữ cái, chuỗi không chứa các kí tự đặc biệt.</w:t>
            </w:r>
          </w:p>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Password là chuỗi kí tự bất kì từ 6 đến </w:t>
            </w:r>
            <w:r w:rsidR="004C196D" w:rsidRPr="00270985">
              <w:rPr>
                <w:rFonts w:ascii="Times New Roman" w:hAnsi="Times New Roman" w:cs="Times New Roman"/>
                <w:sz w:val="28"/>
                <w:szCs w:val="28"/>
              </w:rPr>
              <w:t>15</w:t>
            </w:r>
            <w:r w:rsidRPr="00270985">
              <w:rPr>
                <w:rFonts w:ascii="Times New Roman" w:hAnsi="Times New Roman" w:cs="Times New Roman"/>
                <w:sz w:val="28"/>
                <w:szCs w:val="28"/>
              </w:rPr>
              <w:t xml:space="preserve"> kí tự, chuỗi không chứa kí tự đặc biệt. Các kí tự đăc biệt bao gồm ~ ! @ # $ % ^ &amp; * ( ) - + ? &lt;&gt; : ; ‘ { } [ ] ,.</w:t>
            </w:r>
          </w:p>
        </w:tc>
      </w:tr>
    </w:tbl>
    <w:p w:rsidR="001050E7" w:rsidRPr="00270985" w:rsidRDefault="000763DF" w:rsidP="000763DF">
      <w:pPr>
        <w:pStyle w:val="Heading2"/>
        <w:rPr>
          <w:rFonts w:cs="Times New Roman"/>
        </w:rPr>
      </w:pPr>
      <w:bookmarkStart w:id="57" w:name="_Toc372110173"/>
      <w:bookmarkStart w:id="58" w:name="_Toc372110684"/>
      <w:bookmarkStart w:id="59" w:name="_Toc372110930"/>
      <w:r w:rsidRPr="00270985">
        <w:rPr>
          <w:rFonts w:cs="Times New Roman"/>
        </w:rPr>
        <w:t xml:space="preserve">4.2 </w:t>
      </w:r>
      <w:r w:rsidR="00C076AD" w:rsidRPr="00270985">
        <w:rPr>
          <w:rFonts w:cs="Times New Roman"/>
        </w:rPr>
        <w:t xml:space="preserve"> Tính năng </w:t>
      </w:r>
      <w:bookmarkEnd w:id="57"/>
      <w:bookmarkEnd w:id="58"/>
      <w:bookmarkEnd w:id="59"/>
      <w:r w:rsidR="00F94E7E" w:rsidRPr="00270985">
        <w:rPr>
          <w:rFonts w:cs="Times New Roman"/>
        </w:rPr>
        <w:t>Quản lý thành viên</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w:t>
      </w:r>
      <w:r w:rsidR="002C0383">
        <w:rPr>
          <w:rFonts w:ascii="Times New Roman" w:hAnsi="Times New Roman" w:cs="Times New Roman"/>
          <w:sz w:val="28"/>
          <w:szCs w:val="28"/>
        </w:rPr>
        <w:t xml:space="preserve">hiển thi, </w:t>
      </w:r>
      <w:r w:rsidRPr="00270985">
        <w:rPr>
          <w:rFonts w:ascii="Times New Roman" w:hAnsi="Times New Roman" w:cs="Times New Roman"/>
          <w:sz w:val="28"/>
          <w:szCs w:val="28"/>
        </w:rPr>
        <w:t xml:space="preserve">thêm, xóa, chỉnh sửa thông tin </w:t>
      </w:r>
      <w:r w:rsidR="00D15DD5">
        <w:rPr>
          <w:rFonts w:ascii="Times New Roman" w:hAnsi="Times New Roman" w:cs="Times New Roman"/>
          <w:sz w:val="28"/>
          <w:szCs w:val="28"/>
        </w:rPr>
        <w:t>của thành viên trong website.</w:t>
      </w:r>
      <w:r w:rsidRPr="00270985">
        <w:rPr>
          <w:rFonts w:ascii="Times New Roman" w:hAnsi="Times New Roman" w:cs="Times New Roman"/>
          <w:sz w:val="28"/>
          <w:szCs w:val="28"/>
        </w:rPr>
        <w:t xml:space="preserve"> Chức năng này có mức ưu tiên</w:t>
      </w:r>
      <w:r w:rsidR="00260018">
        <w:rPr>
          <w:rFonts w:ascii="Times New Roman" w:hAnsi="Times New Roman" w:cs="Times New Roman"/>
          <w:sz w:val="28"/>
          <w:szCs w:val="28"/>
        </w:rPr>
        <w:t xml:space="preserve"> thấp.</w:t>
      </w:r>
    </w:p>
    <w:p w:rsidR="001050E7" w:rsidRPr="00270985" w:rsidRDefault="001050E7" w:rsidP="005C407F">
      <w:pPr>
        <w:pStyle w:val="ListParagraph"/>
        <w:spacing w:before="120" w:after="120" w:line="271" w:lineRule="auto"/>
        <w:ind w:left="-86" w:firstLine="547"/>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277F0C">
        <w:rPr>
          <w:rFonts w:ascii="Times New Roman" w:hAnsi="Times New Roman" w:cs="Times New Roman"/>
          <w:sz w:val="28"/>
          <w:szCs w:val="28"/>
        </w:rPr>
        <w:t>Quản trị hệ thống</w:t>
      </w:r>
      <w:r w:rsidRPr="00270985">
        <w:rPr>
          <w:rFonts w:ascii="Times New Roman" w:hAnsi="Times New Roman" w:cs="Times New Roman"/>
          <w:sz w:val="28"/>
          <w:szCs w:val="28"/>
        </w:rPr>
        <w:t xml:space="preserve"> </w:t>
      </w:r>
      <w:r w:rsidR="00277F0C">
        <w:rPr>
          <w:rFonts w:ascii="Times New Roman" w:hAnsi="Times New Roman" w:cs="Times New Roman"/>
          <w:sz w:val="28"/>
          <w:szCs w:val="28"/>
        </w:rPr>
        <w:t xml:space="preserve">sau khi </w:t>
      </w:r>
      <w:r w:rsidRPr="00270985">
        <w:rPr>
          <w:rFonts w:ascii="Times New Roman" w:hAnsi="Times New Roman" w:cs="Times New Roman"/>
          <w:sz w:val="28"/>
          <w:szCs w:val="28"/>
        </w:rPr>
        <w:t xml:space="preserve">đăng </w:t>
      </w:r>
      <w:r w:rsidR="00277F0C">
        <w:rPr>
          <w:rFonts w:ascii="Times New Roman" w:hAnsi="Times New Roman" w:cs="Times New Roman"/>
          <w:sz w:val="28"/>
          <w:szCs w:val="28"/>
        </w:rPr>
        <w:t>thành công</w:t>
      </w:r>
      <w:r w:rsidRPr="00270985">
        <w:rPr>
          <w:rFonts w:ascii="Times New Roman" w:hAnsi="Times New Roman" w:cs="Times New Roman"/>
          <w:sz w:val="28"/>
          <w:szCs w:val="28"/>
        </w:rPr>
        <w:t xml:space="preserve">,  tiến hành chọn chức năng </w:t>
      </w:r>
      <w:r w:rsidR="00277F0C" w:rsidRPr="00277F0C">
        <w:rPr>
          <w:rFonts w:ascii="Times New Roman" w:hAnsi="Times New Roman" w:cs="Times New Roman"/>
          <w:sz w:val="28"/>
          <w:szCs w:val="28"/>
          <w:u w:val="single"/>
        </w:rPr>
        <w:t>Quản lý thành viên</w:t>
      </w:r>
      <w:r w:rsidRPr="00270985">
        <w:rPr>
          <w:rFonts w:ascii="Times New Roman" w:hAnsi="Times New Roman" w:cs="Times New Roman"/>
          <w:sz w:val="28"/>
          <w:szCs w:val="28"/>
        </w:rPr>
        <w:t xml:space="preserve">. Sau khi </w:t>
      </w:r>
      <w:r w:rsidR="00277F0C">
        <w:rPr>
          <w:rFonts w:ascii="Times New Roman" w:hAnsi="Times New Roman" w:cs="Times New Roman"/>
          <w:sz w:val="28"/>
          <w:szCs w:val="28"/>
        </w:rPr>
        <w:t>thực hiện thao tác Quản trị hệ thống</w:t>
      </w:r>
      <w:r w:rsidRPr="00270985">
        <w:rPr>
          <w:rFonts w:ascii="Times New Roman" w:hAnsi="Times New Roman" w:cs="Times New Roman"/>
          <w:sz w:val="28"/>
          <w:szCs w:val="28"/>
        </w:rPr>
        <w:t xml:space="preserve"> chọn đồng ý và sẽ nhận thông báo thành công với thao tác đó</w:t>
      </w:r>
      <w:r w:rsidR="00277F0C">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6959"/>
      </w:tblGrid>
      <w:tr w:rsidR="001050E7" w:rsidRPr="00ED76F7" w:rsidTr="0031314F">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Mã yêu cầu</w:t>
            </w:r>
          </w:p>
        </w:tc>
        <w:tc>
          <w:tcPr>
            <w:tcW w:w="6959" w:type="dxa"/>
          </w:tcPr>
          <w:p w:rsidR="001050E7" w:rsidRPr="00ED76F7" w:rsidRDefault="001050E7" w:rsidP="00076F5B">
            <w:p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REQ02</w:t>
            </w:r>
          </w:p>
        </w:tc>
      </w:tr>
      <w:tr w:rsidR="001050E7" w:rsidRPr="00ED76F7" w:rsidTr="0031314F">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Tên chức năng</w:t>
            </w:r>
          </w:p>
        </w:tc>
        <w:tc>
          <w:tcPr>
            <w:tcW w:w="6959" w:type="dxa"/>
          </w:tcPr>
          <w:p w:rsidR="001050E7" w:rsidRPr="00ED76F7" w:rsidRDefault="00177831"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Quản lý thành viên</w:t>
            </w:r>
          </w:p>
        </w:tc>
      </w:tr>
      <w:tr w:rsidR="001050E7" w:rsidRPr="00ED76F7" w:rsidTr="0031314F">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Đối tượng sử dụng</w:t>
            </w:r>
          </w:p>
        </w:tc>
        <w:tc>
          <w:tcPr>
            <w:tcW w:w="6959" w:type="dxa"/>
          </w:tcPr>
          <w:p w:rsidR="001050E7" w:rsidRPr="00ED76F7" w:rsidRDefault="00177831" w:rsidP="00076F5B">
            <w:p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Admin</w:t>
            </w:r>
            <w:r w:rsidR="00C93DEB" w:rsidRPr="00ED76F7">
              <w:rPr>
                <w:rFonts w:ascii="Times New Roman" w:hAnsi="Times New Roman" w:cs="Times New Roman"/>
                <w:sz w:val="28"/>
                <w:szCs w:val="28"/>
              </w:rPr>
              <w:t xml:space="preserve"> (Quản trị hệ thống)</w:t>
            </w:r>
          </w:p>
        </w:tc>
      </w:tr>
      <w:tr w:rsidR="001050E7" w:rsidRPr="00ED76F7" w:rsidTr="0031314F">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Tiền điều kiện</w:t>
            </w:r>
          </w:p>
        </w:tc>
        <w:tc>
          <w:tcPr>
            <w:tcW w:w="6959" w:type="dxa"/>
          </w:tcPr>
          <w:p w:rsidR="001050E7" w:rsidRPr="00ED76F7" w:rsidRDefault="00177831" w:rsidP="00076F5B">
            <w:p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Phải đăng nhập thành công vào hệ thống</w:t>
            </w:r>
          </w:p>
        </w:tc>
      </w:tr>
      <w:tr w:rsidR="001050E7" w:rsidRPr="00ED76F7" w:rsidTr="0031314F">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lastRenderedPageBreak/>
              <w:t>Cách xử lý</w:t>
            </w:r>
          </w:p>
        </w:tc>
        <w:tc>
          <w:tcPr>
            <w:tcW w:w="6959" w:type="dxa"/>
          </w:tcPr>
          <w:p w:rsidR="001050E7" w:rsidRPr="00ED76F7" w:rsidRDefault="00177831" w:rsidP="00076F5B">
            <w:pPr>
              <w:tabs>
                <w:tab w:val="left" w:pos="6450"/>
              </w:tabs>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Bước 1: Khi quản trị hệ thống (Admin) đăng nhập vào hệ thống và chọn chức</w:t>
            </w:r>
            <w:r w:rsidR="00C07C18" w:rsidRPr="00ED76F7">
              <w:rPr>
                <w:rFonts w:ascii="Times New Roman" w:hAnsi="Times New Roman" w:cs="Times New Roman"/>
                <w:sz w:val="28"/>
                <w:szCs w:val="28"/>
              </w:rPr>
              <w:t xml:space="preserve"> </w:t>
            </w:r>
            <w:r w:rsidRPr="00ED76F7">
              <w:rPr>
                <w:rFonts w:ascii="Times New Roman" w:hAnsi="Times New Roman" w:cs="Times New Roman"/>
                <w:sz w:val="28"/>
                <w:szCs w:val="28"/>
              </w:rPr>
              <w:t xml:space="preserve">năng </w:t>
            </w:r>
            <w:r w:rsidR="00C07C18" w:rsidRPr="00ED76F7">
              <w:rPr>
                <w:rFonts w:ascii="Times New Roman" w:hAnsi="Times New Roman" w:cs="Times New Roman"/>
                <w:sz w:val="28"/>
                <w:szCs w:val="28"/>
                <w:u w:val="single"/>
              </w:rPr>
              <w:t>Quản lý thành viên</w:t>
            </w:r>
            <w:r w:rsidR="00C07C18" w:rsidRPr="00ED76F7">
              <w:rPr>
                <w:rFonts w:ascii="Times New Roman" w:hAnsi="Times New Roman" w:cs="Times New Roman"/>
                <w:sz w:val="28"/>
                <w:szCs w:val="28"/>
              </w:rPr>
              <w:t xml:space="preserve"> </w:t>
            </w:r>
            <w:r w:rsidRPr="00ED76F7">
              <w:rPr>
                <w:rFonts w:ascii="Times New Roman" w:hAnsi="Times New Roman" w:cs="Times New Roman"/>
                <w:sz w:val="28"/>
                <w:szCs w:val="28"/>
              </w:rPr>
              <w:t>thành công. Người quản trị chọn phân hệ chức năng đó được tiến hành:</w:t>
            </w:r>
          </w:p>
          <w:p w:rsidR="00177831" w:rsidRPr="00ED76F7"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8"/>
                <w:szCs w:val="28"/>
              </w:rPr>
            </w:pPr>
            <w:r w:rsidRPr="00ED76F7">
              <w:rPr>
                <w:rFonts w:ascii="Times New Roman" w:eastAsia="Arial" w:hAnsi="Times New Roman" w:cs="Times New Roman"/>
                <w:i/>
                <w:sz w:val="28"/>
                <w:szCs w:val="28"/>
              </w:rPr>
              <w:t xml:space="preserve">Nếu </w:t>
            </w:r>
            <w:r w:rsidR="007E6DF5" w:rsidRPr="00ED76F7">
              <w:rPr>
                <w:rFonts w:ascii="Times New Roman" w:hAnsi="Times New Roman" w:cs="Times New Roman"/>
                <w:i/>
                <w:sz w:val="28"/>
                <w:szCs w:val="28"/>
              </w:rPr>
              <w:t xml:space="preserve">quản trị hệ thống </w:t>
            </w:r>
            <w:r w:rsidRPr="00ED76F7">
              <w:rPr>
                <w:rFonts w:ascii="Times New Roman" w:eastAsia="Arial" w:hAnsi="Times New Roman" w:cs="Times New Roman"/>
                <w:i/>
                <w:sz w:val="28"/>
                <w:szCs w:val="28"/>
              </w:rPr>
              <w:t>vé chọn “</w:t>
            </w:r>
            <w:r w:rsidRPr="00ED76F7">
              <w:rPr>
                <w:rFonts w:ascii="Times New Roman" w:eastAsia="Arial" w:hAnsi="Times New Roman" w:cs="Times New Roman"/>
                <w:i/>
                <w:sz w:val="28"/>
                <w:szCs w:val="28"/>
                <w:u w:val="single"/>
              </w:rPr>
              <w:t xml:space="preserve">Liệt kê </w:t>
            </w:r>
            <w:r w:rsidR="007E6DF5" w:rsidRPr="00ED76F7">
              <w:rPr>
                <w:rFonts w:ascii="Times New Roman" w:eastAsia="Arial" w:hAnsi="Times New Roman" w:cs="Times New Roman"/>
                <w:i/>
                <w:sz w:val="28"/>
                <w:szCs w:val="28"/>
                <w:u w:val="single"/>
              </w:rPr>
              <w:t>thành viên</w:t>
            </w:r>
            <w:r w:rsidRPr="00ED76F7">
              <w:rPr>
                <w:rFonts w:ascii="Times New Roman" w:eastAsia="Arial" w:hAnsi="Times New Roman" w:cs="Times New Roman"/>
                <w:i/>
                <w:sz w:val="28"/>
                <w:szCs w:val="28"/>
              </w:rPr>
              <w:t xml:space="preserve">”, chức năng “Liệt kê </w:t>
            </w:r>
            <w:r w:rsidR="007E6DF5" w:rsidRPr="00ED76F7">
              <w:rPr>
                <w:rFonts w:ascii="Times New Roman" w:eastAsia="Arial" w:hAnsi="Times New Roman" w:cs="Times New Roman"/>
                <w:i/>
                <w:sz w:val="28"/>
                <w:szCs w:val="28"/>
              </w:rPr>
              <w:t>thành viên</w:t>
            </w:r>
            <w:r w:rsidRPr="00ED76F7">
              <w:rPr>
                <w:rFonts w:ascii="Times New Roman" w:eastAsia="Arial" w:hAnsi="Times New Roman" w:cs="Times New Roman"/>
                <w:i/>
                <w:sz w:val="28"/>
                <w:szCs w:val="28"/>
              </w:rPr>
              <w:t>” được tiến hành.</w:t>
            </w:r>
          </w:p>
          <w:p w:rsidR="00177831" w:rsidRPr="00ED76F7" w:rsidRDefault="00177831" w:rsidP="00177831">
            <w:pPr>
              <w:tabs>
                <w:tab w:val="left" w:pos="522"/>
              </w:tabs>
              <w:spacing w:before="120" w:line="271" w:lineRule="auto"/>
              <w:ind w:left="72" w:right="-20" w:firstLine="180"/>
              <w:jc w:val="both"/>
              <w:rPr>
                <w:rFonts w:ascii="Times New Roman" w:eastAsia="Arial" w:hAnsi="Times New Roman" w:cs="Times New Roman"/>
                <w:b/>
                <w:sz w:val="28"/>
                <w:szCs w:val="28"/>
              </w:rPr>
            </w:pPr>
            <w:r w:rsidRPr="00ED76F7">
              <w:rPr>
                <w:rFonts w:ascii="Times New Roman" w:eastAsia="Arial" w:hAnsi="Times New Roman" w:cs="Times New Roman"/>
                <w:b/>
                <w:sz w:val="28"/>
                <w:szCs w:val="28"/>
              </w:rPr>
              <w:t xml:space="preserve">Bước 2.1 Liệt kê </w:t>
            </w:r>
            <w:r w:rsidR="00B038AA" w:rsidRPr="00ED76F7">
              <w:rPr>
                <w:rFonts w:ascii="Times New Roman" w:eastAsia="Arial" w:hAnsi="Times New Roman" w:cs="Times New Roman"/>
                <w:b/>
                <w:sz w:val="28"/>
                <w:szCs w:val="28"/>
              </w:rPr>
              <w:t>thành viên</w:t>
            </w:r>
          </w:p>
          <w:p w:rsidR="000D0338" w:rsidRPr="00ED76F7" w:rsidRDefault="000D0338" w:rsidP="00177831">
            <w:p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Quản trị hệ thống có thể chọn “Liệt kê tất cả” để hi</w:t>
            </w:r>
            <w:r w:rsidR="00E22D9A" w:rsidRPr="00ED76F7">
              <w:rPr>
                <w:rFonts w:ascii="Times New Roman" w:eastAsia="Arial" w:hAnsi="Times New Roman" w:cs="Times New Roman"/>
                <w:sz w:val="28"/>
                <w:szCs w:val="28"/>
              </w:rPr>
              <w:t>ể</w:t>
            </w:r>
            <w:r w:rsidRPr="00ED76F7">
              <w:rPr>
                <w:rFonts w:ascii="Times New Roman" w:eastAsia="Arial" w:hAnsi="Times New Roman" w:cs="Times New Roman"/>
                <w:sz w:val="28"/>
                <w:szCs w:val="28"/>
              </w:rPr>
              <w:t>n thị danh sách tất cả</w:t>
            </w:r>
            <w:r w:rsidR="00E22D9A" w:rsidRPr="00ED76F7">
              <w:rPr>
                <w:rFonts w:ascii="Times New Roman" w:eastAsia="Arial" w:hAnsi="Times New Roman" w:cs="Times New Roman"/>
                <w:sz w:val="28"/>
                <w:szCs w:val="28"/>
              </w:rPr>
              <w:t xml:space="preserve"> thành viên đa</w:t>
            </w:r>
            <w:r w:rsidRPr="00ED76F7">
              <w:rPr>
                <w:rFonts w:ascii="Times New Roman" w:eastAsia="Arial" w:hAnsi="Times New Roman" w:cs="Times New Roman"/>
                <w:sz w:val="28"/>
                <w:szCs w:val="28"/>
              </w:rPr>
              <w:t>ng có trong CSDL.</w:t>
            </w:r>
          </w:p>
          <w:p w:rsidR="0034394E" w:rsidRPr="00ED76F7" w:rsidRDefault="000D0338" w:rsidP="0034394E">
            <w:p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Hoặc quản trị hệ thống có thể chọn liệt kê</w:t>
            </w:r>
            <w:r w:rsidR="00C34F24" w:rsidRPr="00ED76F7">
              <w:rPr>
                <w:rFonts w:ascii="Times New Roman" w:eastAsia="Arial" w:hAnsi="Times New Roman" w:cs="Times New Roman"/>
                <w:sz w:val="28"/>
                <w:szCs w:val="28"/>
              </w:rPr>
              <w:t xml:space="preserve"> tìm kiếm</w:t>
            </w:r>
            <w:r w:rsidR="0034394E" w:rsidRPr="00ED76F7">
              <w:rPr>
                <w:rFonts w:ascii="Times New Roman" w:eastAsia="Arial" w:hAnsi="Times New Roman" w:cs="Times New Roman"/>
                <w:sz w:val="28"/>
                <w:szCs w:val="28"/>
              </w:rPr>
              <w:t xml:space="preserve"> theo yes muốn</w:t>
            </w:r>
            <w:r w:rsidRPr="00ED76F7">
              <w:rPr>
                <w:rFonts w:ascii="Times New Roman" w:eastAsia="Arial" w:hAnsi="Times New Roman" w:cs="Times New Roman"/>
                <w:sz w:val="28"/>
                <w:szCs w:val="28"/>
              </w:rPr>
              <w:t>.</w:t>
            </w:r>
            <w:r w:rsidR="0034394E" w:rsidRPr="00ED76F7">
              <w:rPr>
                <w:rFonts w:ascii="Times New Roman" w:eastAsia="Arial" w:hAnsi="Times New Roman" w:cs="Times New Roman"/>
                <w:sz w:val="28"/>
                <w:szCs w:val="28"/>
              </w:rPr>
              <w:t xml:space="preserve"> Quá trình được thực hiện như sau:</w:t>
            </w:r>
          </w:p>
          <w:p w:rsidR="00177831" w:rsidRPr="00ED76F7"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u w:val="single"/>
              </w:rPr>
              <w:t>Nhập vào thông tin</w:t>
            </w:r>
            <w:r w:rsidRPr="00ED76F7">
              <w:rPr>
                <w:rFonts w:ascii="Times New Roman" w:eastAsia="Arial" w:hAnsi="Times New Roman" w:cs="Times New Roman"/>
                <w:sz w:val="28"/>
                <w:szCs w:val="28"/>
              </w:rPr>
              <w:t xml:space="preserve"> cần tìm kiếm.</w:t>
            </w:r>
          </w:p>
          <w:p w:rsidR="0034394E" w:rsidRPr="00ED76F7" w:rsidRDefault="0034394E"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u w:val="single"/>
              </w:rPr>
              <w:t>Chọn hình thức</w:t>
            </w:r>
            <w:r w:rsidRPr="00ED76F7">
              <w:rPr>
                <w:rFonts w:ascii="Times New Roman" w:eastAsia="Arial" w:hAnsi="Times New Roman" w:cs="Times New Roman"/>
                <w:sz w:val="28"/>
                <w:szCs w:val="28"/>
              </w:rPr>
              <w:t xml:space="preserve"> tìm kiếm bao gồm: Tên thành viên, mã số, số điện thoại, mail</w:t>
            </w:r>
            <w:r w:rsidR="002823C5" w:rsidRPr="00ED76F7">
              <w:rPr>
                <w:rFonts w:ascii="Times New Roman" w:eastAsia="Arial" w:hAnsi="Times New Roman" w:cs="Times New Roman"/>
                <w:sz w:val="28"/>
                <w:szCs w:val="28"/>
              </w:rPr>
              <w:t xml:space="preserve">. Nếu quản trị không chọn thì mặc định hệ thống sẽ tìm kiếm theo </w:t>
            </w:r>
            <w:r w:rsidR="00F951B4" w:rsidRPr="00ED76F7">
              <w:rPr>
                <w:rFonts w:ascii="Times New Roman" w:eastAsia="Arial" w:hAnsi="Times New Roman" w:cs="Times New Roman"/>
                <w:sz w:val="28"/>
                <w:szCs w:val="28"/>
              </w:rPr>
              <w:t>“</w:t>
            </w:r>
            <w:r w:rsidR="002823C5" w:rsidRPr="00ED76F7">
              <w:rPr>
                <w:rFonts w:ascii="Times New Roman" w:eastAsia="Arial" w:hAnsi="Times New Roman" w:cs="Times New Roman"/>
                <w:sz w:val="28"/>
                <w:szCs w:val="28"/>
              </w:rPr>
              <w:t>Tên thành viên</w:t>
            </w:r>
            <w:r w:rsidR="00F951B4" w:rsidRPr="00ED76F7">
              <w:rPr>
                <w:rFonts w:ascii="Times New Roman" w:eastAsia="Arial" w:hAnsi="Times New Roman" w:cs="Times New Roman"/>
                <w:sz w:val="28"/>
                <w:szCs w:val="28"/>
              </w:rPr>
              <w:t>”</w:t>
            </w:r>
            <w:r w:rsidR="002823C5" w:rsidRPr="00ED76F7">
              <w:rPr>
                <w:rFonts w:ascii="Times New Roman" w:eastAsia="Arial" w:hAnsi="Times New Roman" w:cs="Times New Roman"/>
                <w:sz w:val="28"/>
                <w:szCs w:val="28"/>
              </w:rPr>
              <w:t>.</w:t>
            </w:r>
          </w:p>
          <w:p w:rsidR="00177831" w:rsidRPr="00ED76F7" w:rsidRDefault="00177831"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Hệ thống</w:t>
            </w:r>
            <w:r w:rsidR="00184B33" w:rsidRPr="00ED76F7">
              <w:rPr>
                <w:rFonts w:ascii="Times New Roman" w:eastAsia="Arial" w:hAnsi="Times New Roman" w:cs="Times New Roman"/>
                <w:sz w:val="28"/>
                <w:szCs w:val="28"/>
              </w:rPr>
              <w:t xml:space="preserve"> tiến hành</w:t>
            </w:r>
            <w:r w:rsidRPr="00ED76F7">
              <w:rPr>
                <w:rFonts w:ascii="Times New Roman" w:eastAsia="Arial" w:hAnsi="Times New Roman" w:cs="Times New Roman"/>
                <w:sz w:val="28"/>
                <w:szCs w:val="28"/>
              </w:rPr>
              <w:t xml:space="preserve"> </w:t>
            </w:r>
            <w:r w:rsidRPr="00ED76F7">
              <w:rPr>
                <w:rFonts w:ascii="Times New Roman" w:eastAsia="Arial" w:hAnsi="Times New Roman" w:cs="Times New Roman"/>
                <w:sz w:val="28"/>
                <w:szCs w:val="28"/>
                <w:u w:val="single"/>
              </w:rPr>
              <w:t>tìm</w:t>
            </w:r>
            <w:r w:rsidR="00184B33" w:rsidRPr="00ED76F7">
              <w:rPr>
                <w:rFonts w:ascii="Times New Roman" w:eastAsia="Arial" w:hAnsi="Times New Roman" w:cs="Times New Roman"/>
                <w:sz w:val="28"/>
                <w:szCs w:val="28"/>
                <w:u w:val="single"/>
              </w:rPr>
              <w:t xml:space="preserve"> kiếm</w:t>
            </w:r>
            <w:r w:rsidR="00184B33" w:rsidRPr="00ED76F7">
              <w:rPr>
                <w:rFonts w:ascii="Times New Roman" w:eastAsia="Arial" w:hAnsi="Times New Roman" w:cs="Times New Roman"/>
                <w:sz w:val="28"/>
                <w:szCs w:val="28"/>
              </w:rPr>
              <w:t xml:space="preserve"> trong CSDL</w:t>
            </w:r>
            <w:r w:rsidRPr="00ED76F7">
              <w:rPr>
                <w:rFonts w:ascii="Times New Roman" w:eastAsia="Arial" w:hAnsi="Times New Roman" w:cs="Times New Roman"/>
                <w:sz w:val="28"/>
                <w:szCs w:val="28"/>
              </w:rPr>
              <w:t xml:space="preserve"> </w:t>
            </w:r>
            <w:r w:rsidR="00184B33" w:rsidRPr="00ED76F7">
              <w:rPr>
                <w:rFonts w:ascii="Times New Roman" w:eastAsia="Arial" w:hAnsi="Times New Roman" w:cs="Times New Roman"/>
                <w:sz w:val="28"/>
                <w:szCs w:val="28"/>
              </w:rPr>
              <w:t>rồi</w:t>
            </w:r>
            <w:r w:rsidRPr="00ED76F7">
              <w:rPr>
                <w:rFonts w:ascii="Times New Roman" w:eastAsia="Arial" w:hAnsi="Times New Roman" w:cs="Times New Roman"/>
                <w:sz w:val="28"/>
                <w:szCs w:val="28"/>
              </w:rPr>
              <w:t xml:space="preserve"> </w:t>
            </w:r>
            <w:r w:rsidR="00184B33" w:rsidRPr="00ED76F7">
              <w:rPr>
                <w:rFonts w:ascii="Times New Roman" w:eastAsia="Arial" w:hAnsi="Times New Roman" w:cs="Times New Roman"/>
                <w:sz w:val="28"/>
                <w:szCs w:val="28"/>
                <w:u w:val="single"/>
              </w:rPr>
              <w:t>sắp xếp</w:t>
            </w:r>
            <w:r w:rsidR="00184B33" w:rsidRPr="00ED76F7">
              <w:rPr>
                <w:rFonts w:ascii="Times New Roman" w:eastAsia="Arial" w:hAnsi="Times New Roman" w:cs="Times New Roman"/>
                <w:sz w:val="28"/>
                <w:szCs w:val="28"/>
              </w:rPr>
              <w:t xml:space="preserve"> kết quả tìm kiếm theo hình thức mà quản trị chọn.</w:t>
            </w:r>
          </w:p>
          <w:p w:rsidR="00184B33" w:rsidRPr="00ED76F7" w:rsidRDefault="00184B33" w:rsidP="00D10A73">
            <w:pPr>
              <w:pStyle w:val="ListParagraph"/>
              <w:widowControl w:val="0"/>
              <w:numPr>
                <w:ilvl w:val="0"/>
                <w:numId w:val="37"/>
              </w:numPr>
              <w:tabs>
                <w:tab w:val="left" w:pos="1001"/>
              </w:tabs>
              <w:spacing w:before="120" w:line="271" w:lineRule="auto"/>
              <w:ind w:left="37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u w:val="single"/>
              </w:rPr>
              <w:t>Hiển thị</w:t>
            </w:r>
            <w:r w:rsidRPr="00ED76F7">
              <w:rPr>
                <w:rFonts w:ascii="Times New Roman" w:eastAsia="Arial" w:hAnsi="Times New Roman" w:cs="Times New Roman"/>
                <w:sz w:val="28"/>
                <w:szCs w:val="28"/>
              </w:rPr>
              <w:t xml:space="preserve"> kết quả.</w:t>
            </w:r>
          </w:p>
          <w:p w:rsidR="00B5608F" w:rsidRPr="00ED76F7" w:rsidRDefault="00B5608F" w:rsidP="00B5608F">
            <w:pPr>
              <w:pStyle w:val="ListParagraph"/>
              <w:widowControl w:val="0"/>
              <w:tabs>
                <w:tab w:val="left" w:pos="522"/>
              </w:tabs>
              <w:spacing w:before="120" w:line="271" w:lineRule="auto"/>
              <w:ind w:left="252" w:right="-20"/>
              <w:jc w:val="both"/>
              <w:rPr>
                <w:rFonts w:ascii="Times New Roman" w:eastAsia="Arial" w:hAnsi="Times New Roman" w:cs="Times New Roman"/>
                <w:sz w:val="28"/>
                <w:szCs w:val="28"/>
              </w:rPr>
            </w:pPr>
          </w:p>
          <w:p w:rsidR="002F4D07" w:rsidRPr="00ED76F7" w:rsidRDefault="00113DA9" w:rsidP="002F4D07">
            <w:pPr>
              <w:pStyle w:val="ListParagraph"/>
              <w:numPr>
                <w:ilvl w:val="0"/>
                <w:numId w:val="36"/>
              </w:numPr>
              <w:tabs>
                <w:tab w:val="left" w:pos="522"/>
              </w:tabs>
              <w:spacing w:before="120" w:line="271" w:lineRule="auto"/>
              <w:ind w:left="101" w:right="-20" w:firstLine="180"/>
              <w:jc w:val="both"/>
              <w:rPr>
                <w:rFonts w:ascii="Times New Roman" w:eastAsia="Arial" w:hAnsi="Times New Roman" w:cs="Times New Roman"/>
                <w:i/>
                <w:sz w:val="28"/>
                <w:szCs w:val="28"/>
              </w:rPr>
            </w:pPr>
            <w:r w:rsidRPr="00ED76F7">
              <w:rPr>
                <w:rFonts w:ascii="Times New Roman" w:eastAsia="Arial" w:hAnsi="Times New Roman" w:cs="Times New Roman"/>
                <w:i/>
                <w:sz w:val="28"/>
                <w:szCs w:val="28"/>
              </w:rPr>
              <w:t xml:space="preserve">Nếu </w:t>
            </w:r>
            <w:r w:rsidRPr="00ED76F7">
              <w:rPr>
                <w:rFonts w:ascii="Times New Roman" w:hAnsi="Times New Roman" w:cs="Times New Roman"/>
                <w:i/>
                <w:sz w:val="28"/>
                <w:szCs w:val="28"/>
              </w:rPr>
              <w:t xml:space="preserve">quản trị hệ thống </w:t>
            </w:r>
            <w:r w:rsidRPr="00ED76F7">
              <w:rPr>
                <w:rFonts w:ascii="Times New Roman" w:eastAsia="Arial" w:hAnsi="Times New Roman" w:cs="Times New Roman"/>
                <w:i/>
                <w:sz w:val="28"/>
                <w:szCs w:val="28"/>
              </w:rPr>
              <w:t>vé chọn “</w:t>
            </w:r>
            <w:r w:rsidR="002F4D07" w:rsidRPr="00ED76F7">
              <w:rPr>
                <w:rFonts w:ascii="Times New Roman" w:eastAsia="Arial" w:hAnsi="Times New Roman" w:cs="Times New Roman"/>
                <w:i/>
                <w:sz w:val="28"/>
                <w:szCs w:val="28"/>
                <w:u w:val="single"/>
              </w:rPr>
              <w:t>Thêm</w:t>
            </w:r>
            <w:r w:rsidRPr="00ED76F7">
              <w:rPr>
                <w:rFonts w:ascii="Times New Roman" w:eastAsia="Arial" w:hAnsi="Times New Roman" w:cs="Times New Roman"/>
                <w:i/>
                <w:sz w:val="28"/>
                <w:szCs w:val="28"/>
                <w:u w:val="single"/>
              </w:rPr>
              <w:t xml:space="preserve"> thành viên</w:t>
            </w:r>
            <w:r w:rsidRPr="00ED76F7">
              <w:rPr>
                <w:rFonts w:ascii="Times New Roman" w:eastAsia="Arial" w:hAnsi="Times New Roman" w:cs="Times New Roman"/>
                <w:i/>
                <w:sz w:val="28"/>
                <w:szCs w:val="28"/>
              </w:rPr>
              <w:t>”, chức năng “</w:t>
            </w:r>
            <w:r w:rsidR="001C41CE" w:rsidRPr="00ED76F7">
              <w:rPr>
                <w:rFonts w:ascii="Times New Roman" w:eastAsia="Arial" w:hAnsi="Times New Roman" w:cs="Times New Roman"/>
                <w:i/>
                <w:sz w:val="28"/>
                <w:szCs w:val="28"/>
              </w:rPr>
              <w:t>Thêm</w:t>
            </w:r>
            <w:r w:rsidRPr="00ED76F7">
              <w:rPr>
                <w:rFonts w:ascii="Times New Roman" w:eastAsia="Arial" w:hAnsi="Times New Roman" w:cs="Times New Roman"/>
                <w:i/>
                <w:sz w:val="28"/>
                <w:szCs w:val="28"/>
              </w:rPr>
              <w:t xml:space="preserve"> thành viên” được tiến hành.</w:t>
            </w:r>
          </w:p>
          <w:p w:rsidR="00177831" w:rsidRPr="00ED76F7" w:rsidRDefault="00177831" w:rsidP="00177831">
            <w:pPr>
              <w:tabs>
                <w:tab w:val="left" w:pos="522"/>
              </w:tabs>
              <w:spacing w:before="120" w:line="271" w:lineRule="auto"/>
              <w:ind w:left="72" w:right="-20" w:firstLine="180"/>
              <w:jc w:val="both"/>
              <w:rPr>
                <w:rFonts w:ascii="Times New Roman" w:eastAsia="Arial" w:hAnsi="Times New Roman" w:cs="Times New Roman"/>
                <w:b/>
                <w:sz w:val="28"/>
                <w:szCs w:val="28"/>
              </w:rPr>
            </w:pPr>
            <w:r w:rsidRPr="00ED76F7">
              <w:rPr>
                <w:rFonts w:ascii="Times New Roman" w:eastAsia="Arial" w:hAnsi="Times New Roman" w:cs="Times New Roman"/>
                <w:b/>
                <w:sz w:val="28"/>
                <w:szCs w:val="28"/>
              </w:rPr>
              <w:t xml:space="preserve">Bước 2.2 Thêm </w:t>
            </w:r>
            <w:r w:rsidR="00EA34F1" w:rsidRPr="00ED76F7">
              <w:rPr>
                <w:rFonts w:ascii="Times New Roman" w:eastAsia="Arial" w:hAnsi="Times New Roman" w:cs="Times New Roman"/>
                <w:b/>
                <w:sz w:val="28"/>
                <w:szCs w:val="28"/>
              </w:rPr>
              <w:t>thành viên mới</w:t>
            </w:r>
          </w:p>
          <w:p w:rsidR="00177831" w:rsidRPr="00ED76F7" w:rsidRDefault="00FC3C5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xml:space="preserve">  </w:t>
            </w:r>
            <w:r w:rsidR="00177831" w:rsidRPr="00ED76F7">
              <w:rPr>
                <w:rFonts w:ascii="Times New Roman" w:eastAsia="Arial" w:hAnsi="Times New Roman" w:cs="Times New Roman"/>
                <w:sz w:val="28"/>
                <w:szCs w:val="28"/>
              </w:rPr>
              <w:t xml:space="preserve">Hệ thống yêu cầu </w:t>
            </w:r>
            <w:r w:rsidR="00170D82" w:rsidRPr="00ED76F7">
              <w:rPr>
                <w:rFonts w:ascii="Times New Roman" w:eastAsia="Arial" w:hAnsi="Times New Roman" w:cs="Times New Roman"/>
                <w:sz w:val="28"/>
                <w:szCs w:val="28"/>
              </w:rPr>
              <w:t xml:space="preserve">Quản trị </w:t>
            </w:r>
            <w:r w:rsidR="00177831" w:rsidRPr="00ED76F7">
              <w:rPr>
                <w:rFonts w:ascii="Times New Roman" w:eastAsia="Arial" w:hAnsi="Times New Roman" w:cs="Times New Roman"/>
                <w:sz w:val="28"/>
                <w:szCs w:val="28"/>
                <w:u w:val="single"/>
              </w:rPr>
              <w:t>nhập thông tin</w:t>
            </w:r>
            <w:r w:rsidR="00177831" w:rsidRPr="00ED76F7">
              <w:rPr>
                <w:rFonts w:ascii="Times New Roman" w:eastAsia="Arial" w:hAnsi="Times New Roman" w:cs="Times New Roman"/>
                <w:sz w:val="28"/>
                <w:szCs w:val="28"/>
              </w:rPr>
              <w:t xml:space="preserve"> </w:t>
            </w:r>
            <w:r w:rsidR="00170D82" w:rsidRPr="00ED76F7">
              <w:rPr>
                <w:rFonts w:ascii="Times New Roman" w:eastAsia="Arial" w:hAnsi="Times New Roman" w:cs="Times New Roman"/>
                <w:sz w:val="28"/>
                <w:szCs w:val="28"/>
              </w:rPr>
              <w:t>thành viên mới bao gồm: “</w:t>
            </w:r>
            <w:r w:rsidR="00170D82" w:rsidRPr="00ED76F7">
              <w:rPr>
                <w:rFonts w:ascii="Times New Roman" w:eastAsia="Arial" w:hAnsi="Times New Roman" w:cs="Times New Roman"/>
                <w:sz w:val="28"/>
                <w:szCs w:val="28"/>
                <w:u w:val="single"/>
              </w:rPr>
              <w:t>Tên đăng nhập, mật khẩu, xác nhận mật khẩu, họ và tên, giới tính, số điện thoại, địa chỉ</w:t>
            </w:r>
            <w:r w:rsidRPr="00ED76F7">
              <w:rPr>
                <w:rFonts w:ascii="Times New Roman" w:eastAsia="Arial" w:hAnsi="Times New Roman" w:cs="Times New Roman"/>
                <w:sz w:val="28"/>
                <w:szCs w:val="28"/>
                <w:u w:val="single"/>
              </w:rPr>
              <w:t xml:space="preserve"> mail</w:t>
            </w:r>
            <w:r w:rsidRPr="00ED76F7">
              <w:rPr>
                <w:rFonts w:ascii="Times New Roman" w:eastAsia="Arial" w:hAnsi="Times New Roman" w:cs="Times New Roman"/>
                <w:sz w:val="28"/>
                <w:szCs w:val="28"/>
              </w:rPr>
              <w:t>.”</w:t>
            </w:r>
          </w:p>
          <w:p w:rsidR="00177831" w:rsidRPr="00ED76F7"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xml:space="preserve">  Hệ thống </w:t>
            </w:r>
            <w:r w:rsidRPr="00ED76F7">
              <w:rPr>
                <w:rFonts w:ascii="Times New Roman" w:eastAsia="Arial" w:hAnsi="Times New Roman" w:cs="Times New Roman"/>
                <w:sz w:val="28"/>
                <w:szCs w:val="28"/>
                <w:u w:val="single"/>
              </w:rPr>
              <w:t>kiểm tra dữ liệu</w:t>
            </w:r>
            <w:r w:rsidRPr="00ED76F7">
              <w:rPr>
                <w:rFonts w:ascii="Times New Roman" w:eastAsia="Arial" w:hAnsi="Times New Roman" w:cs="Times New Roman"/>
                <w:sz w:val="28"/>
                <w:szCs w:val="28"/>
              </w:rPr>
              <w:t xml:space="preserve"> của Quản trị nhập vào nếu dữ liệu được thẩm định thì chuyển sang bước c. Ngược lại, nếu có bất cú thông tin nào Quản trị nhập vào chưa đúng định dạng hệ thống sẽ hiển thị màu đỏ tại vị trí đó kèm theo thông báo lỗi cụ thể.</w:t>
            </w:r>
          </w:p>
          <w:p w:rsidR="001201F4" w:rsidRPr="00ED76F7" w:rsidRDefault="001201F4" w:rsidP="001201F4">
            <w:pPr>
              <w:pStyle w:val="ListParagraph"/>
              <w:widowControl w:val="0"/>
              <w:numPr>
                <w:ilvl w:val="0"/>
                <w:numId w:val="38"/>
              </w:numPr>
              <w:tabs>
                <w:tab w:val="left" w:pos="522"/>
              </w:tabs>
              <w:spacing w:before="120" w:line="271" w:lineRule="auto"/>
              <w:ind w:left="281"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u w:val="single"/>
              </w:rPr>
              <w:t>Tiến hành lưu</w:t>
            </w:r>
            <w:r w:rsidRPr="00ED76F7">
              <w:rPr>
                <w:rFonts w:ascii="Times New Roman" w:eastAsia="Arial" w:hAnsi="Times New Roman" w:cs="Times New Roman"/>
                <w:sz w:val="28"/>
                <w:szCs w:val="28"/>
              </w:rPr>
              <w:t xml:space="preserve"> thông tin thành viên mới vào CSDL và thông báo thành công nếu không có lỗi. Ngược lại, thông báo lỗi cụ thể và hiển thị ra màn hình.</w:t>
            </w:r>
          </w:p>
          <w:p w:rsidR="00177831" w:rsidRPr="00ED76F7"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8"/>
                <w:szCs w:val="28"/>
              </w:rPr>
            </w:pPr>
            <w:r w:rsidRPr="00ED76F7">
              <w:rPr>
                <w:rFonts w:ascii="Times New Roman" w:eastAsia="Arial" w:hAnsi="Times New Roman" w:cs="Times New Roman"/>
                <w:i/>
                <w:sz w:val="28"/>
                <w:szCs w:val="28"/>
              </w:rPr>
              <w:t xml:space="preserve">Nếu </w:t>
            </w:r>
            <w:r w:rsidR="00273708" w:rsidRPr="00ED76F7">
              <w:rPr>
                <w:rFonts w:ascii="Times New Roman" w:eastAsia="Arial" w:hAnsi="Times New Roman" w:cs="Times New Roman"/>
                <w:i/>
                <w:sz w:val="28"/>
                <w:szCs w:val="28"/>
              </w:rPr>
              <w:t xml:space="preserve">Quản trị hệ thống </w:t>
            </w:r>
            <w:r w:rsidRPr="00ED76F7">
              <w:rPr>
                <w:rFonts w:ascii="Times New Roman" w:eastAsia="Arial" w:hAnsi="Times New Roman" w:cs="Times New Roman"/>
                <w:i/>
                <w:sz w:val="28"/>
                <w:szCs w:val="28"/>
              </w:rPr>
              <w:t xml:space="preserve">chọn “Sửa </w:t>
            </w:r>
            <w:r w:rsidR="00273708" w:rsidRPr="00ED76F7">
              <w:rPr>
                <w:rFonts w:ascii="Times New Roman" w:eastAsia="Arial" w:hAnsi="Times New Roman" w:cs="Times New Roman"/>
                <w:i/>
                <w:sz w:val="28"/>
                <w:szCs w:val="28"/>
              </w:rPr>
              <w:t>thông tin thành viên</w:t>
            </w:r>
            <w:r w:rsidRPr="00ED76F7">
              <w:rPr>
                <w:rFonts w:ascii="Times New Roman" w:eastAsia="Arial" w:hAnsi="Times New Roman" w:cs="Times New Roman"/>
                <w:i/>
                <w:sz w:val="28"/>
                <w:szCs w:val="28"/>
              </w:rPr>
              <w:t>”</w:t>
            </w:r>
            <w:r w:rsidR="00273708" w:rsidRPr="00ED76F7">
              <w:rPr>
                <w:rFonts w:ascii="Times New Roman" w:eastAsia="Arial" w:hAnsi="Times New Roman" w:cs="Times New Roman"/>
                <w:i/>
                <w:sz w:val="28"/>
                <w:szCs w:val="28"/>
              </w:rPr>
              <w:t xml:space="preserve"> sau khi đã hiển thị danh sách thành viên</w:t>
            </w:r>
            <w:r w:rsidRPr="00ED76F7">
              <w:rPr>
                <w:rFonts w:ascii="Times New Roman" w:eastAsia="Arial" w:hAnsi="Times New Roman" w:cs="Times New Roman"/>
                <w:i/>
                <w:sz w:val="28"/>
                <w:szCs w:val="28"/>
              </w:rPr>
              <w:t>, chức năng “</w:t>
            </w:r>
            <w:r w:rsidR="00273708" w:rsidRPr="00ED76F7">
              <w:rPr>
                <w:rFonts w:ascii="Times New Roman" w:eastAsia="Arial" w:hAnsi="Times New Roman" w:cs="Times New Roman"/>
                <w:i/>
                <w:sz w:val="28"/>
                <w:szCs w:val="28"/>
              </w:rPr>
              <w:t>Sửa thông tin thành viên</w:t>
            </w:r>
            <w:r w:rsidRPr="00ED76F7">
              <w:rPr>
                <w:rFonts w:ascii="Times New Roman" w:eastAsia="Arial" w:hAnsi="Times New Roman" w:cs="Times New Roman"/>
                <w:i/>
                <w:sz w:val="28"/>
                <w:szCs w:val="28"/>
              </w:rPr>
              <w:t>” được tiến hành.</w:t>
            </w:r>
          </w:p>
          <w:p w:rsidR="00177831" w:rsidRPr="00ED76F7" w:rsidRDefault="00177831" w:rsidP="00177831">
            <w:pPr>
              <w:tabs>
                <w:tab w:val="left" w:pos="522"/>
              </w:tabs>
              <w:spacing w:before="120" w:line="271" w:lineRule="auto"/>
              <w:ind w:left="72" w:right="-20" w:firstLine="180"/>
              <w:jc w:val="both"/>
              <w:rPr>
                <w:rFonts w:ascii="Times New Roman" w:eastAsia="Arial" w:hAnsi="Times New Roman" w:cs="Times New Roman"/>
                <w:b/>
                <w:sz w:val="28"/>
                <w:szCs w:val="28"/>
              </w:rPr>
            </w:pPr>
            <w:r w:rsidRPr="00ED76F7">
              <w:rPr>
                <w:rFonts w:ascii="Times New Roman" w:eastAsia="Arial" w:hAnsi="Times New Roman" w:cs="Times New Roman"/>
                <w:b/>
                <w:sz w:val="28"/>
                <w:szCs w:val="28"/>
              </w:rPr>
              <w:lastRenderedPageBreak/>
              <w:t>Bước 2.3 Sửa loại vé</w:t>
            </w:r>
          </w:p>
          <w:p w:rsidR="00177831" w:rsidRPr="00ED76F7"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u w:val="single"/>
              </w:rPr>
              <w:t>Chọn thành viên cần sửa</w:t>
            </w:r>
            <w:r w:rsidRPr="00ED76F7">
              <w:rPr>
                <w:rFonts w:ascii="Times New Roman" w:eastAsia="Arial" w:hAnsi="Times New Roman" w:cs="Times New Roman"/>
                <w:sz w:val="28"/>
                <w:szCs w:val="28"/>
              </w:rPr>
              <w:t>.</w:t>
            </w:r>
          </w:p>
          <w:p w:rsidR="00177831" w:rsidRPr="00ED76F7"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xml:space="preserve">Nhấn vào nút </w:t>
            </w:r>
            <w:r w:rsidRPr="00ED76F7">
              <w:rPr>
                <w:rFonts w:ascii="Times New Roman" w:eastAsia="Arial" w:hAnsi="Times New Roman" w:cs="Times New Roman"/>
                <w:sz w:val="28"/>
                <w:szCs w:val="28"/>
                <w:u w:val="single"/>
              </w:rPr>
              <w:t>Sửa</w:t>
            </w:r>
            <w:r w:rsidRPr="00ED76F7">
              <w:rPr>
                <w:rFonts w:ascii="Times New Roman" w:eastAsia="Arial" w:hAnsi="Times New Roman" w:cs="Times New Roman"/>
                <w:sz w:val="28"/>
                <w:szCs w:val="28"/>
              </w:rPr>
              <w:t xml:space="preserve"> để thực hiện thao tác chỉnh sửa thông tin</w:t>
            </w:r>
          </w:p>
          <w:p w:rsidR="00177831" w:rsidRPr="00ED76F7" w:rsidRDefault="00177831"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xml:space="preserve">Hệ thống </w:t>
            </w:r>
            <w:r w:rsidR="00C94CF4" w:rsidRPr="00ED76F7">
              <w:rPr>
                <w:rFonts w:ascii="Times New Roman" w:eastAsia="Arial" w:hAnsi="Times New Roman" w:cs="Times New Roman"/>
                <w:sz w:val="28"/>
                <w:szCs w:val="28"/>
              </w:rPr>
              <w:t>hiển thị thông tin thành viên hiện tại và cho phép Quản trị chỉnh sửa</w:t>
            </w:r>
            <w:r w:rsidRPr="00ED76F7">
              <w:rPr>
                <w:rFonts w:ascii="Times New Roman" w:eastAsia="Arial" w:hAnsi="Times New Roman" w:cs="Times New Roman"/>
                <w:sz w:val="28"/>
                <w:szCs w:val="28"/>
              </w:rPr>
              <w:t>.</w:t>
            </w:r>
          </w:p>
          <w:p w:rsidR="00C94CF4" w:rsidRPr="00ED76F7"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xml:space="preserve">Sau đó Quản trị chọn “Lưu lại” thì hệ thống tiến hành kiểm tra dữ liệu nếu hợp lý (mô tả ở phần ghi chú) thì cập nhật lại CSDL và thông báo cập nhật thành công. Ngược lại, sẽ thông báo lỗi và hiển thị màu đỏ tại ví trí cụ thể. </w:t>
            </w:r>
          </w:p>
          <w:p w:rsidR="00C94CF4" w:rsidRPr="00ED76F7" w:rsidRDefault="00C94CF4" w:rsidP="00177831">
            <w:pPr>
              <w:pStyle w:val="ListParagraph"/>
              <w:widowControl w:val="0"/>
              <w:numPr>
                <w:ilvl w:val="0"/>
                <w:numId w:val="39"/>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Nếu quản trị chọn “Hủy” hệ thống sẽ hủy bỏ thao tác và trở lại giao diện trước đó.</w:t>
            </w:r>
          </w:p>
          <w:p w:rsidR="0049724B" w:rsidRPr="00ED76F7" w:rsidRDefault="0049724B" w:rsidP="0049724B">
            <w:pPr>
              <w:pStyle w:val="ListParagraph"/>
              <w:widowControl w:val="0"/>
              <w:tabs>
                <w:tab w:val="left" w:pos="522"/>
              </w:tabs>
              <w:spacing w:before="120" w:line="271" w:lineRule="auto"/>
              <w:ind w:left="252" w:right="-20"/>
              <w:jc w:val="both"/>
              <w:rPr>
                <w:rFonts w:ascii="Times New Roman" w:eastAsia="Arial" w:hAnsi="Times New Roman" w:cs="Times New Roman"/>
                <w:sz w:val="28"/>
                <w:szCs w:val="28"/>
              </w:rPr>
            </w:pPr>
          </w:p>
          <w:p w:rsidR="00177831" w:rsidRPr="00ED76F7" w:rsidRDefault="00177831" w:rsidP="00177831">
            <w:pPr>
              <w:pStyle w:val="ListParagraph"/>
              <w:widowControl w:val="0"/>
              <w:numPr>
                <w:ilvl w:val="0"/>
                <w:numId w:val="36"/>
              </w:numPr>
              <w:tabs>
                <w:tab w:val="left" w:pos="522"/>
              </w:tabs>
              <w:spacing w:before="120" w:line="271" w:lineRule="auto"/>
              <w:ind w:left="72" w:right="-20" w:firstLine="180"/>
              <w:jc w:val="both"/>
              <w:rPr>
                <w:rFonts w:ascii="Times New Roman" w:eastAsia="Arial" w:hAnsi="Times New Roman" w:cs="Times New Roman"/>
                <w:i/>
                <w:sz w:val="28"/>
                <w:szCs w:val="28"/>
              </w:rPr>
            </w:pPr>
            <w:r w:rsidRPr="00ED76F7">
              <w:rPr>
                <w:rFonts w:ascii="Times New Roman" w:eastAsia="Arial" w:hAnsi="Times New Roman" w:cs="Times New Roman"/>
                <w:i/>
                <w:sz w:val="28"/>
                <w:szCs w:val="28"/>
              </w:rPr>
              <w:t xml:space="preserve">Nếu nhân viên chọn “Xóa </w:t>
            </w:r>
            <w:r w:rsidR="001949E1" w:rsidRPr="00ED76F7">
              <w:rPr>
                <w:rFonts w:ascii="Times New Roman" w:eastAsia="Arial" w:hAnsi="Times New Roman" w:cs="Times New Roman"/>
                <w:i/>
                <w:sz w:val="28"/>
                <w:szCs w:val="28"/>
              </w:rPr>
              <w:t>thành viên</w:t>
            </w:r>
            <w:r w:rsidRPr="00ED76F7">
              <w:rPr>
                <w:rFonts w:ascii="Times New Roman" w:eastAsia="Arial" w:hAnsi="Times New Roman" w:cs="Times New Roman"/>
                <w:i/>
                <w:sz w:val="28"/>
                <w:szCs w:val="28"/>
              </w:rPr>
              <w:t xml:space="preserve">”, chức năng “Xóa </w:t>
            </w:r>
            <w:r w:rsidR="001949E1" w:rsidRPr="00ED76F7">
              <w:rPr>
                <w:rFonts w:ascii="Times New Roman" w:eastAsia="Arial" w:hAnsi="Times New Roman" w:cs="Times New Roman"/>
                <w:i/>
                <w:sz w:val="28"/>
                <w:szCs w:val="28"/>
              </w:rPr>
              <w:t>thành viên</w:t>
            </w:r>
            <w:r w:rsidRPr="00ED76F7">
              <w:rPr>
                <w:rFonts w:ascii="Times New Roman" w:eastAsia="Arial" w:hAnsi="Times New Roman" w:cs="Times New Roman"/>
                <w:i/>
                <w:sz w:val="28"/>
                <w:szCs w:val="28"/>
              </w:rPr>
              <w:t>” được tiến hành.</w:t>
            </w:r>
          </w:p>
          <w:p w:rsidR="00177831" w:rsidRPr="00ED76F7" w:rsidRDefault="00177831" w:rsidP="00177831">
            <w:pPr>
              <w:tabs>
                <w:tab w:val="left" w:pos="522"/>
              </w:tabs>
              <w:spacing w:before="120" w:line="271" w:lineRule="auto"/>
              <w:ind w:left="72" w:right="-20" w:firstLine="180"/>
              <w:jc w:val="both"/>
              <w:rPr>
                <w:rFonts w:ascii="Times New Roman" w:eastAsia="Arial" w:hAnsi="Times New Roman" w:cs="Times New Roman"/>
                <w:b/>
                <w:sz w:val="28"/>
                <w:szCs w:val="28"/>
              </w:rPr>
            </w:pPr>
            <w:r w:rsidRPr="00ED76F7">
              <w:rPr>
                <w:rFonts w:ascii="Times New Roman" w:eastAsia="Arial" w:hAnsi="Times New Roman" w:cs="Times New Roman"/>
                <w:b/>
                <w:sz w:val="28"/>
                <w:szCs w:val="28"/>
              </w:rPr>
              <w:t>Bước 2.4 Xóa loại vé</w:t>
            </w:r>
          </w:p>
          <w:p w:rsidR="00177831" w:rsidRPr="00ED76F7" w:rsidRDefault="00177831"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 xml:space="preserve">Chọn </w:t>
            </w:r>
            <w:r w:rsidR="00A03592" w:rsidRPr="00ED76F7">
              <w:rPr>
                <w:rFonts w:ascii="Times New Roman" w:eastAsia="Arial" w:hAnsi="Times New Roman" w:cs="Times New Roman"/>
                <w:sz w:val="28"/>
                <w:szCs w:val="28"/>
              </w:rPr>
              <w:t>thành viên cần xóa</w:t>
            </w:r>
          </w:p>
          <w:p w:rsidR="00177831" w:rsidRPr="00ED76F7" w:rsidRDefault="00672F33"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Quản trị hệ thống thực</w:t>
            </w:r>
            <w:r w:rsidR="00177831" w:rsidRPr="00ED76F7">
              <w:rPr>
                <w:rFonts w:ascii="Times New Roman" w:eastAsia="Arial" w:hAnsi="Times New Roman" w:cs="Times New Roman"/>
                <w:sz w:val="28"/>
                <w:szCs w:val="28"/>
              </w:rPr>
              <w:t xml:space="preserve"> hiện xóa và hệ thống hiện thị thông báo xác nhận xóa hay không.</w:t>
            </w:r>
            <w:r w:rsidRPr="00ED76F7">
              <w:rPr>
                <w:rFonts w:ascii="Times New Roman" w:eastAsia="Arial" w:hAnsi="Times New Roman" w:cs="Times New Roman"/>
                <w:sz w:val="28"/>
                <w:szCs w:val="28"/>
              </w:rPr>
              <w:t xml:space="preserve"> Nếu quản trị hệ thống chọn “Có” thì chuyển đến bước c.</w:t>
            </w:r>
            <w:r w:rsidR="00256981" w:rsidRPr="00ED76F7">
              <w:rPr>
                <w:rFonts w:ascii="Times New Roman" w:eastAsia="Arial" w:hAnsi="Times New Roman" w:cs="Times New Roman"/>
                <w:sz w:val="28"/>
                <w:szCs w:val="28"/>
              </w:rPr>
              <w:t xml:space="preserve"> Ngược lại, sẽ không xóa thành viên đó và trở lại giao diện trước đó.</w:t>
            </w:r>
          </w:p>
          <w:p w:rsidR="00672F33" w:rsidRPr="00ED76F7" w:rsidRDefault="00672F33" w:rsidP="00177831">
            <w:pPr>
              <w:pStyle w:val="ListParagraph"/>
              <w:widowControl w:val="0"/>
              <w:numPr>
                <w:ilvl w:val="0"/>
                <w:numId w:val="40"/>
              </w:numPr>
              <w:tabs>
                <w:tab w:val="left" w:pos="522"/>
              </w:tabs>
              <w:spacing w:before="120" w:line="271" w:lineRule="auto"/>
              <w:ind w:left="72" w:right="-20" w:firstLine="180"/>
              <w:jc w:val="both"/>
              <w:rPr>
                <w:rFonts w:ascii="Times New Roman" w:eastAsia="Arial" w:hAnsi="Times New Roman" w:cs="Times New Roman"/>
                <w:sz w:val="28"/>
                <w:szCs w:val="28"/>
              </w:rPr>
            </w:pPr>
            <w:r w:rsidRPr="00ED76F7">
              <w:rPr>
                <w:rFonts w:ascii="Times New Roman" w:eastAsia="Arial" w:hAnsi="Times New Roman" w:cs="Times New Roman"/>
                <w:sz w:val="28"/>
                <w:szCs w:val="28"/>
              </w:rPr>
              <w:t>Tiến thành xóa thông tin thành viên ra khỏi CSDL.</w:t>
            </w:r>
          </w:p>
          <w:p w:rsidR="00177831" w:rsidRPr="00ED76F7" w:rsidRDefault="00177831" w:rsidP="00177831">
            <w:pPr>
              <w:tabs>
                <w:tab w:val="left" w:pos="6450"/>
              </w:tabs>
              <w:spacing w:before="120" w:after="120" w:line="271" w:lineRule="auto"/>
              <w:jc w:val="both"/>
              <w:rPr>
                <w:rFonts w:ascii="Times New Roman" w:hAnsi="Times New Roman" w:cs="Times New Roman"/>
                <w:sz w:val="28"/>
                <w:szCs w:val="28"/>
              </w:rPr>
            </w:pPr>
          </w:p>
        </w:tc>
      </w:tr>
      <w:tr w:rsidR="001050E7" w:rsidRPr="00ED76F7" w:rsidTr="0031314F">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lastRenderedPageBreak/>
              <w:t>Kết quả</w:t>
            </w:r>
          </w:p>
        </w:tc>
        <w:tc>
          <w:tcPr>
            <w:tcW w:w="6959" w:type="dxa"/>
          </w:tcPr>
          <w:p w:rsidR="001050E7" w:rsidRPr="00ED76F7" w:rsidRDefault="00AD5DE7" w:rsidP="00076F5B">
            <w:p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Tùy theo chức năng của quản trị mà hiện thị các kết quả cụ thể.</w:t>
            </w:r>
          </w:p>
        </w:tc>
      </w:tr>
      <w:tr w:rsidR="001050E7" w:rsidRPr="00ED76F7" w:rsidTr="0031314F">
        <w:trPr>
          <w:trHeight w:val="70"/>
        </w:trPr>
        <w:tc>
          <w:tcPr>
            <w:tcW w:w="2509" w:type="dxa"/>
          </w:tcPr>
          <w:p w:rsidR="001050E7" w:rsidRPr="00ED76F7" w:rsidRDefault="001050E7" w:rsidP="00076F5B">
            <w:pPr>
              <w:spacing w:before="120" w:after="120" w:line="271" w:lineRule="auto"/>
              <w:jc w:val="both"/>
              <w:rPr>
                <w:rFonts w:ascii="Times New Roman" w:hAnsi="Times New Roman" w:cs="Times New Roman"/>
                <w:b/>
                <w:sz w:val="28"/>
                <w:szCs w:val="28"/>
              </w:rPr>
            </w:pPr>
            <w:r w:rsidRPr="00ED76F7">
              <w:rPr>
                <w:rFonts w:ascii="Times New Roman" w:hAnsi="Times New Roman" w:cs="Times New Roman"/>
                <w:b/>
                <w:sz w:val="28"/>
                <w:szCs w:val="28"/>
              </w:rPr>
              <w:t>Ghi chú</w:t>
            </w:r>
          </w:p>
        </w:tc>
        <w:tc>
          <w:tcPr>
            <w:tcW w:w="6959" w:type="dxa"/>
          </w:tcPr>
          <w:p w:rsidR="001050E7" w:rsidRPr="00ED76F7" w:rsidRDefault="00AD5DE7" w:rsidP="00F94E7E">
            <w:p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Thông báo lỗi bao gồm:</w:t>
            </w:r>
          </w:p>
          <w:p w:rsidR="00AD5DE7" w:rsidRPr="00ED76F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Tên đăng nhập có trùng trong CSDL hiện tại (có thành viên đã đăng kí trước đó)</w:t>
            </w:r>
          </w:p>
          <w:p w:rsidR="00AD5DE7" w:rsidRPr="00ED76F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Mật khẩu nhập 2 lần không trùng khớp.</w:t>
            </w:r>
          </w:p>
          <w:p w:rsidR="00AD5DE7" w:rsidRPr="00ED76F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Địa chỉ mail không chính xác.</w:t>
            </w:r>
          </w:p>
          <w:p w:rsidR="00AD5DE7" w:rsidRPr="00ED76F7" w:rsidRDefault="00AD5DE7" w:rsidP="00AD5DE7">
            <w:pPr>
              <w:pStyle w:val="ListParagraph"/>
              <w:numPr>
                <w:ilvl w:val="0"/>
                <w:numId w:val="41"/>
              </w:numPr>
              <w:spacing w:before="120" w:after="120" w:line="271" w:lineRule="auto"/>
              <w:jc w:val="both"/>
              <w:rPr>
                <w:rFonts w:ascii="Times New Roman" w:hAnsi="Times New Roman" w:cs="Times New Roman"/>
                <w:sz w:val="28"/>
                <w:szCs w:val="28"/>
              </w:rPr>
            </w:pPr>
            <w:r w:rsidRPr="00ED76F7">
              <w:rPr>
                <w:rFonts w:ascii="Times New Roman" w:hAnsi="Times New Roman" w:cs="Times New Roman"/>
                <w:sz w:val="28"/>
                <w:szCs w:val="28"/>
              </w:rPr>
              <w:t>Tên thành viên chứa kí tự đặc biệt bao gồm: “ ”,,!,@,#,$,%,^,&amp;,*,(,),=,-,[,]</w:t>
            </w: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851038" w:rsidP="000763DF">
      <w:pPr>
        <w:pStyle w:val="Heading2"/>
        <w:rPr>
          <w:rFonts w:cs="Times New Roman"/>
        </w:rPr>
      </w:pPr>
      <w:r w:rsidRPr="00270985">
        <w:rPr>
          <w:rFonts w:cs="Times New Roman"/>
        </w:rPr>
        <w:lastRenderedPageBreak/>
        <w:t xml:space="preserve"> </w:t>
      </w:r>
      <w:bookmarkStart w:id="60" w:name="_Toc372110174"/>
      <w:bookmarkStart w:id="61" w:name="_Toc372110685"/>
      <w:bookmarkStart w:id="62" w:name="_Toc372110931"/>
      <w:r w:rsidR="000763DF" w:rsidRPr="00270985">
        <w:rPr>
          <w:rFonts w:cs="Times New Roman"/>
        </w:rPr>
        <w:t xml:space="preserve">4.3 </w:t>
      </w:r>
      <w:r w:rsidRPr="00270985">
        <w:rPr>
          <w:rFonts w:cs="Times New Roman"/>
        </w:rPr>
        <w:t xml:space="preserve">Tính năng </w:t>
      </w:r>
      <w:bookmarkEnd w:id="60"/>
      <w:bookmarkEnd w:id="61"/>
      <w:bookmarkEnd w:id="62"/>
      <w:r w:rsidR="001E194A" w:rsidRPr="00270985">
        <w:rPr>
          <w:rFonts w:cs="Times New Roman"/>
        </w:rPr>
        <w:t>Quản lý chủ nhà trọ</w:t>
      </w:r>
      <w:r w:rsidR="0051596F" w:rsidRPr="00270985">
        <w:rPr>
          <w:rFonts w:cs="Times New Roman"/>
        </w:rPr>
        <w:t xml:space="preserve"> và các nhà trọ</w:t>
      </w:r>
    </w:p>
    <w:p w:rsidR="00FA01A4" w:rsidRDefault="00FA01A4" w:rsidP="00A54F8E">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w:t>
      </w:r>
      <w:r>
        <w:rPr>
          <w:rFonts w:ascii="Times New Roman" w:hAnsi="Times New Roman" w:cs="Times New Roman"/>
          <w:sz w:val="28"/>
          <w:szCs w:val="28"/>
        </w:rPr>
        <w:t>Chức năng này cho phép người dùng có thể thêm nhà trọ, xem danh sách, xóa  nhà trọ. Chức năng này có mức ưu tiên thấp.</w:t>
      </w:r>
    </w:p>
    <w:p w:rsidR="00FA01A4" w:rsidRPr="00DC027B" w:rsidRDefault="00FA01A4" w:rsidP="00FA01A4">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Tác nhân / Chuỗi đáp ứng</w:t>
      </w:r>
      <w:r>
        <w:rPr>
          <w:rFonts w:ascii="Times New Roman" w:hAnsi="Times New Roman" w:cs="Times New Roman"/>
          <w:sz w:val="28"/>
          <w:szCs w:val="28"/>
        </w:rPr>
        <w:t xml:space="preserve">: Quản trị hệ thống (Admin) sau khi đăng nhập thành công, tiến hành chọn chức năng </w:t>
      </w:r>
      <w:r w:rsidRPr="00DC027B">
        <w:rPr>
          <w:rFonts w:ascii="Times New Roman" w:hAnsi="Times New Roman" w:cs="Times New Roman"/>
          <w:sz w:val="28"/>
          <w:szCs w:val="28"/>
          <w:u w:val="single"/>
        </w:rPr>
        <w:t>Quản lý chủ nhà trọn và các nhà trọ</w:t>
      </w:r>
      <w:r>
        <w:rPr>
          <w:rFonts w:ascii="Times New Roman" w:hAnsi="Times New Roman" w:cs="Times New Roman"/>
          <w:sz w:val="28"/>
          <w:szCs w:val="28"/>
          <w:u w:val="single"/>
        </w:rPr>
        <w:t xml:space="preserve">. </w:t>
      </w:r>
      <w:r>
        <w:rPr>
          <w:rFonts w:ascii="Times New Roman" w:hAnsi="Times New Roman" w:cs="Times New Roman"/>
          <w:sz w:val="28"/>
          <w:szCs w:val="28"/>
        </w:rPr>
        <w:t xml:space="preserve"> Sau khi thực hiện thao tác Quản trị hệ thống chọn đồng ý và sẽ nhận thông báo thành công với thao tác đó.</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REQ03</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270985" w:rsidRDefault="00FA01A4" w:rsidP="00076F5B">
            <w:pPr>
              <w:spacing w:before="120" w:after="120" w:line="271" w:lineRule="auto"/>
              <w:jc w:val="both"/>
              <w:rPr>
                <w:rFonts w:ascii="Times New Roman" w:hAnsi="Times New Roman" w:cs="Times New Roman"/>
                <w:sz w:val="28"/>
                <w:szCs w:val="28"/>
              </w:rPr>
            </w:pPr>
            <w:r w:rsidRPr="00DC027B">
              <w:rPr>
                <w:rFonts w:ascii="Times New Roman" w:hAnsi="Times New Roman" w:cs="Times New Roman"/>
                <w:sz w:val="28"/>
                <w:szCs w:val="28"/>
              </w:rPr>
              <w:t>Quản lý chủ nhà trọ và các nhà trọ</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FA01A4"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FA01A4"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Người dùng phải đăng nhập thành công vào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49" w:type="dxa"/>
          </w:tcPr>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1: Sau khi đăng nhập thành công người dùng chọn chức năng Quản Lý chủ nhà trọ và các nhà trọ.</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2: Website hiển thị danh sách các chủ nhà trọ, trên mỗi dòng hiển thị có kèm thêm 2 nút chọn: “Thêm mới”, “ xóa”. Và nút chọn “Thêm mới nhà trọ” ở gốc trên bên trái danh sách các chủ nhà trọ.</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A. Nếu người dùng chọn chức năng “Thêm mới nhà trọ”/ “Thêm mới”:</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3a: Người dùng chọn thêm mới</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Bước 4a: website hiển thị Form nhập liệu, yêu cầu người dùng nhập đầy đủ thông tin của nhà trọ bao gồm: Tên nhà trọ, địa chỉ, giá, mô tả chi tiết,… </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5a: người dùng chọn nút “Thêm mới nhà trọ”.</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6a: Website thông báo Thành công, quay lại Bước 2.</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 Nếu người dùng chọn chức năng “xóa”.</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3b: Người dùng chọn chức năng “Xóa”</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4b: Website hiển thị hộp Thông báo(có kèm theo tên của chủ nhà trọ) yêu cầu người dùng xác nhận.</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5b: người dùng chọn “OK”.</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lastRenderedPageBreak/>
              <w:t>Bước 6b: hệ thống hiển thị thông báo đã Xóa. Quay về bước 2.</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C. Người dùng xem các nhà trọ </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3c: người dùng click chọn lên dòng bắt kì trên danh sách</w:t>
            </w:r>
          </w:p>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4c : website hiển thị thông tin chủ nhà trọ và danh sách các nhà trọ mà chủ trọ quản lý.</w:t>
            </w:r>
          </w:p>
          <w:p w:rsidR="001050E7" w:rsidRPr="00270985"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Bước 5c: Người dùng chọn “Quay lại”. Quay lại Bước 2.</w:t>
            </w:r>
          </w:p>
        </w:tc>
      </w:tr>
      <w:tr w:rsidR="001050E7" w:rsidRPr="00270985" w:rsidTr="0031314F">
        <w:tc>
          <w:tcPr>
            <w:tcW w:w="2509" w:type="dxa"/>
          </w:tcPr>
          <w:p w:rsidR="001050E7" w:rsidRPr="00270985" w:rsidRDefault="00FA01A4" w:rsidP="00076F5B">
            <w:pPr>
              <w:spacing w:before="120" w:after="120" w:line="271" w:lineRule="auto"/>
              <w:jc w:val="both"/>
              <w:rPr>
                <w:rFonts w:ascii="Times New Roman" w:hAnsi="Times New Roman" w:cs="Times New Roman"/>
                <w:b/>
                <w:sz w:val="28"/>
                <w:szCs w:val="28"/>
              </w:rPr>
            </w:pPr>
            <w:r>
              <w:rPr>
                <w:rFonts w:ascii="Times New Roman" w:hAnsi="Times New Roman" w:cs="Times New Roman"/>
                <w:b/>
                <w:sz w:val="28"/>
                <w:szCs w:val="28"/>
              </w:rPr>
              <w:lastRenderedPageBreak/>
              <w:t>Xử lý ngoài luồng</w:t>
            </w:r>
          </w:p>
        </w:tc>
        <w:tc>
          <w:tcPr>
            <w:tcW w:w="7049" w:type="dxa"/>
          </w:tcPr>
          <w:p w:rsidR="00FA01A4" w:rsidRDefault="00FA01A4" w:rsidP="00FA01A4">
            <w:pPr>
              <w:numPr>
                <w:ilvl w:val="0"/>
                <w:numId w:val="2"/>
              </w:numPr>
              <w:pBdr>
                <w:bottom w:val="single" w:sz="6" w:space="0" w:color="E0E1E2"/>
              </w:pBdr>
              <w:spacing w:before="120" w:after="120" w:line="271" w:lineRule="auto"/>
              <w:ind w:left="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Bước 4a.1: </w:t>
            </w:r>
          </w:p>
          <w:p w:rsidR="00FA01A4" w:rsidRDefault="00FA01A4" w:rsidP="00FA01A4">
            <w:pPr>
              <w:pBdr>
                <w:bottom w:val="single" w:sz="6" w:space="0" w:color="E0E1E2"/>
              </w:pBdr>
              <w:spacing w:before="120" w:after="120" w:line="271" w:lineRule="auto"/>
              <w:jc w:val="both"/>
              <w:textAlignment w:val="baseline"/>
              <w:rPr>
                <w:rFonts w:ascii="Times New Roman" w:hAnsi="Times New Roman" w:cs="Times New Roman"/>
                <w:sz w:val="28"/>
                <w:szCs w:val="28"/>
              </w:rPr>
            </w:pPr>
            <w:r>
              <w:rPr>
                <w:rFonts w:ascii="Times New Roman" w:hAnsi="Times New Roman" w:cs="Times New Roman"/>
                <w:sz w:val="28"/>
                <w:szCs w:val="28"/>
              </w:rPr>
              <w:t>-</w:t>
            </w:r>
            <w:r>
              <w:t xml:space="preserve"> </w:t>
            </w:r>
            <w:r w:rsidRPr="00315435">
              <w:rPr>
                <w:rFonts w:ascii="Times New Roman" w:hAnsi="Times New Roman" w:cs="Times New Roman"/>
                <w:sz w:val="28"/>
                <w:szCs w:val="28"/>
              </w:rPr>
              <w:t>Nếu website kiểm tra thấy thông tin người dùng nhập sai qui định  vào trường thông tin  thì website  tạ</w:t>
            </w:r>
            <w:r>
              <w:rPr>
                <w:rFonts w:ascii="Times New Roman" w:hAnsi="Times New Roman" w:cs="Times New Roman"/>
                <w:sz w:val="28"/>
                <w:szCs w:val="28"/>
              </w:rPr>
              <w:t>o. Quay lại bước 4a.</w:t>
            </w:r>
          </w:p>
          <w:p w:rsidR="00FA01A4" w:rsidRDefault="00FA01A4" w:rsidP="00FA01A4">
            <w:pPr>
              <w:pBdr>
                <w:bottom w:val="single" w:sz="6" w:space="0" w:color="E0E1E2"/>
              </w:pBdr>
              <w:spacing w:before="120" w:after="120" w:line="271" w:lineRule="auto"/>
              <w:jc w:val="both"/>
              <w:textAlignment w:val="baseline"/>
              <w:rPr>
                <w:rFonts w:ascii="Times New Roman" w:hAnsi="Times New Roman" w:cs="Times New Roman"/>
                <w:sz w:val="28"/>
                <w:szCs w:val="28"/>
              </w:rPr>
            </w:pPr>
            <w:r>
              <w:rPr>
                <w:rFonts w:ascii="Times New Roman" w:hAnsi="Times New Roman" w:cs="Times New Roman"/>
                <w:sz w:val="28"/>
                <w:szCs w:val="28"/>
              </w:rPr>
              <w:t xml:space="preserve">Bước 3a.1: </w:t>
            </w:r>
          </w:p>
          <w:p w:rsidR="00FA01A4" w:rsidRDefault="00FA01A4" w:rsidP="00FA01A4">
            <w:pPr>
              <w:pStyle w:val="ListParagraph"/>
              <w:numPr>
                <w:ilvl w:val="0"/>
                <w:numId w:val="41"/>
              </w:numPr>
              <w:pBdr>
                <w:bottom w:val="single" w:sz="6" w:space="0" w:color="E0E1E2"/>
              </w:pBdr>
              <w:spacing w:before="120" w:after="120" w:line="271" w:lineRule="auto"/>
              <w:jc w:val="both"/>
              <w:textAlignment w:val="baseline"/>
              <w:rPr>
                <w:rFonts w:ascii="Times New Roman" w:hAnsi="Times New Roman" w:cs="Times New Roman"/>
                <w:sz w:val="28"/>
                <w:szCs w:val="28"/>
              </w:rPr>
            </w:pPr>
            <w:r w:rsidRPr="00315435">
              <w:rPr>
                <w:rFonts w:ascii="Times New Roman" w:hAnsi="Times New Roman" w:cs="Times New Roman"/>
                <w:sz w:val="28"/>
                <w:szCs w:val="28"/>
              </w:rPr>
              <w:t>người dùng chọn chức năng “làm mới”</w:t>
            </w:r>
          </w:p>
          <w:p w:rsidR="00FA01A4" w:rsidRDefault="00FA01A4" w:rsidP="00FA01A4">
            <w:pPr>
              <w:pStyle w:val="ListParagraph"/>
              <w:numPr>
                <w:ilvl w:val="0"/>
                <w:numId w:val="41"/>
              </w:numPr>
              <w:pBdr>
                <w:bottom w:val="single" w:sz="6" w:space="0" w:color="E0E1E2"/>
              </w:pBdr>
              <w:spacing w:before="120" w:after="120" w:line="271" w:lineRule="auto"/>
              <w:jc w:val="both"/>
              <w:textAlignment w:val="baseline"/>
              <w:rPr>
                <w:rFonts w:ascii="Times New Roman" w:hAnsi="Times New Roman" w:cs="Times New Roman"/>
                <w:sz w:val="28"/>
                <w:szCs w:val="28"/>
              </w:rPr>
            </w:pPr>
            <w:r>
              <w:rPr>
                <w:rFonts w:ascii="Times New Roman" w:hAnsi="Times New Roman" w:cs="Times New Roman"/>
                <w:sz w:val="28"/>
                <w:szCs w:val="28"/>
              </w:rPr>
              <w:t>Hệ thống xóa hết những thông tin mà người dùng đã nhập trước đó.</w:t>
            </w:r>
          </w:p>
          <w:p w:rsidR="00FA01A4" w:rsidRPr="00315435" w:rsidRDefault="00FA01A4" w:rsidP="00FA01A4">
            <w:pPr>
              <w:pBdr>
                <w:bottom w:val="single" w:sz="6" w:space="0" w:color="E0E1E2"/>
              </w:pBdr>
              <w:spacing w:before="120" w:after="120" w:line="271" w:lineRule="auto"/>
              <w:jc w:val="both"/>
              <w:textAlignment w:val="baseline"/>
              <w:rPr>
                <w:rFonts w:ascii="Times New Roman" w:hAnsi="Times New Roman" w:cs="Times New Roman"/>
                <w:sz w:val="28"/>
                <w:szCs w:val="28"/>
              </w:rPr>
            </w:pPr>
            <w:r>
              <w:rPr>
                <w:rFonts w:ascii="Times New Roman" w:hAnsi="Times New Roman" w:cs="Times New Roman"/>
                <w:sz w:val="28"/>
                <w:szCs w:val="28"/>
              </w:rPr>
              <w:t>Bước 5b.1: người dùng chọn chọn “Hủy” trên hộp thoại. Quay lại Bước 2.</w:t>
            </w:r>
          </w:p>
          <w:p w:rsidR="001050E7" w:rsidRPr="00270985" w:rsidRDefault="001050E7" w:rsidP="00076F5B">
            <w:pPr>
              <w:spacing w:before="120" w:after="120" w:line="271" w:lineRule="auto"/>
              <w:jc w:val="both"/>
              <w:rPr>
                <w:rFonts w:ascii="Times New Roman" w:hAnsi="Times New Roman" w:cs="Times New Roman"/>
                <w:sz w:val="28"/>
                <w:szCs w:val="28"/>
              </w:rPr>
            </w:pPr>
          </w:p>
        </w:tc>
      </w:tr>
      <w:tr w:rsidR="00FA01A4" w:rsidRPr="00270985" w:rsidTr="0031314F">
        <w:tc>
          <w:tcPr>
            <w:tcW w:w="2509" w:type="dxa"/>
          </w:tcPr>
          <w:p w:rsidR="00FA01A4" w:rsidRPr="00270985" w:rsidRDefault="00FA01A4" w:rsidP="00FA01A4">
            <w:pPr>
              <w:spacing w:before="120" w:after="120" w:line="271" w:lineRule="auto"/>
              <w:jc w:val="both"/>
              <w:rPr>
                <w:rFonts w:ascii="Times New Roman" w:hAnsi="Times New Roman" w:cs="Times New Roman"/>
                <w:b/>
                <w:sz w:val="28"/>
                <w:szCs w:val="28"/>
              </w:rPr>
            </w:pPr>
            <w:r>
              <w:rPr>
                <w:rFonts w:ascii="Times New Roman" w:hAnsi="Times New Roman" w:cs="Times New Roman"/>
                <w:b/>
                <w:sz w:val="28"/>
                <w:szCs w:val="28"/>
              </w:rPr>
              <w:t>Kết quả</w:t>
            </w:r>
          </w:p>
        </w:tc>
        <w:tc>
          <w:tcPr>
            <w:tcW w:w="7049" w:type="dxa"/>
          </w:tcPr>
          <w:p w:rsidR="00FA01A4" w:rsidRPr="00270985"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Tùy theo chức năng của Quản trị hệ thống mà hiển thị các kết quả cụ thể</w:t>
            </w:r>
          </w:p>
        </w:tc>
      </w:tr>
      <w:tr w:rsidR="00FA01A4" w:rsidRPr="00270985" w:rsidTr="0031314F">
        <w:trPr>
          <w:trHeight w:val="70"/>
        </w:trPr>
        <w:tc>
          <w:tcPr>
            <w:tcW w:w="2509" w:type="dxa"/>
          </w:tcPr>
          <w:p w:rsidR="00FA01A4" w:rsidRPr="00270985" w:rsidRDefault="00FA01A4" w:rsidP="00FA01A4">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FA01A4"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Chức năng “Thêm mới”: người dùng sẽ thêm mới nhà trọ dựa trên chủ nhà trọ mà người dùng đã chon trước đó. Nghĩa textbox nhập tên chủ nhà trọ sẽ được nhập liệu sẵn.</w:t>
            </w:r>
          </w:p>
          <w:p w:rsidR="00FA01A4"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Chức năng “Thêm mới nhà trọ”: người dùng thêm mới nhà trọ tự do, khung nhập chủ nhà trọ người dùng sẽ tự nhập liệu vào.(khung nhập chủ nhà trọ không có mặc định chủ nhà trọ giống như chức năng “Thêm mới”)</w:t>
            </w:r>
          </w:p>
          <w:p w:rsidR="00FA01A4"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báo lỗi bao gồm:</w:t>
            </w:r>
          </w:p>
          <w:p w:rsidR="00FA01A4" w:rsidRPr="00315435" w:rsidRDefault="00FA01A4" w:rsidP="00FA01A4">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Khung nhập liệu chứa các ký tự đặc biệt: </w:t>
            </w:r>
            <w:r w:rsidRPr="00315435">
              <w:rPr>
                <w:rFonts w:ascii="Times New Roman" w:hAnsi="Times New Roman" w:cs="Times New Roman"/>
                <w:sz w:val="28"/>
                <w:szCs w:val="28"/>
              </w:rPr>
              <w:t xml:space="preserve">“ </w:t>
            </w:r>
          </w:p>
          <w:p w:rsidR="00FA01A4" w:rsidRPr="00270985" w:rsidRDefault="00FA01A4" w:rsidP="00FA01A4">
            <w:pPr>
              <w:spacing w:before="120" w:after="120" w:line="271" w:lineRule="auto"/>
              <w:jc w:val="both"/>
              <w:rPr>
                <w:rFonts w:ascii="Times New Roman" w:hAnsi="Times New Roman" w:cs="Times New Roman"/>
                <w:sz w:val="28"/>
                <w:szCs w:val="28"/>
              </w:rPr>
            </w:pPr>
            <w:r w:rsidRPr="00315435">
              <w:rPr>
                <w:rFonts w:ascii="Times New Roman" w:hAnsi="Times New Roman" w:cs="Times New Roman"/>
                <w:sz w:val="28"/>
                <w:szCs w:val="28"/>
              </w:rPr>
              <w:t>”,,!,@,#,$,%,^,&amp;,*,(,),=,-,[,]</w:t>
            </w:r>
          </w:p>
        </w:tc>
      </w:tr>
    </w:tbl>
    <w:p w:rsidR="001050E7" w:rsidRPr="00270985" w:rsidRDefault="004A696D" w:rsidP="000763DF">
      <w:pPr>
        <w:pStyle w:val="Heading2"/>
        <w:rPr>
          <w:rFonts w:cs="Times New Roman"/>
        </w:rPr>
      </w:pPr>
      <w:r w:rsidRPr="00270985">
        <w:rPr>
          <w:rFonts w:cs="Times New Roman"/>
        </w:rPr>
        <w:lastRenderedPageBreak/>
        <w:t xml:space="preserve"> </w:t>
      </w:r>
      <w:bookmarkStart w:id="63" w:name="_Toc372110175"/>
      <w:bookmarkStart w:id="64" w:name="_Toc372110686"/>
      <w:bookmarkStart w:id="65" w:name="_Toc372110932"/>
      <w:r w:rsidR="000763DF" w:rsidRPr="00270985">
        <w:rPr>
          <w:rFonts w:cs="Times New Roman"/>
        </w:rPr>
        <w:t xml:space="preserve">4.4 </w:t>
      </w:r>
      <w:r w:rsidRPr="00270985">
        <w:rPr>
          <w:rFonts w:cs="Times New Roman"/>
        </w:rPr>
        <w:t xml:space="preserve">Tính </w:t>
      </w:r>
      <w:bookmarkEnd w:id="63"/>
      <w:bookmarkEnd w:id="64"/>
      <w:bookmarkEnd w:id="65"/>
      <w:r w:rsidR="0051596F" w:rsidRPr="00270985">
        <w:rPr>
          <w:rFonts w:cs="Times New Roman"/>
        </w:rPr>
        <w:t>năng Quản lý đăng tin</w:t>
      </w:r>
    </w:p>
    <w:p w:rsidR="00E43F69" w:rsidRDefault="001050E7" w:rsidP="00E43F69">
      <w:pPr>
        <w:spacing w:before="120" w:after="120" w:line="271" w:lineRule="auto"/>
        <w:ind w:firstLine="630"/>
        <w:jc w:val="both"/>
        <w:rPr>
          <w:rFonts w:ascii="Times New Roman" w:hAnsi="Times New Roman" w:cs="Times New Roman"/>
          <w:sz w:val="28"/>
          <w:szCs w:val="28"/>
        </w:rPr>
      </w:pPr>
      <w:r w:rsidRPr="00270985">
        <w:rPr>
          <w:rFonts w:ascii="Times New Roman" w:hAnsi="Times New Roman" w:cs="Times New Roman"/>
          <w:sz w:val="28"/>
          <w:szCs w:val="28"/>
        </w:rPr>
        <w:t>Mô t</w:t>
      </w:r>
      <w:r w:rsidR="00E43F69">
        <w:rPr>
          <w:rFonts w:ascii="Times New Roman" w:hAnsi="Times New Roman" w:cs="Times New Roman"/>
          <w:sz w:val="28"/>
          <w:szCs w:val="28"/>
        </w:rPr>
        <w:t>ả</w:t>
      </w:r>
      <w:r w:rsidRPr="00270985">
        <w:rPr>
          <w:rFonts w:ascii="Times New Roman" w:hAnsi="Times New Roman" w:cs="Times New Roman"/>
          <w:sz w:val="28"/>
          <w:szCs w:val="28"/>
        </w:rPr>
        <w:t xml:space="preserve">: </w:t>
      </w:r>
      <w:r w:rsidR="00E43F69">
        <w:rPr>
          <w:rFonts w:ascii="Times New Roman" w:hAnsi="Times New Roman" w:cs="Times New Roman"/>
          <w:sz w:val="28"/>
          <w:szCs w:val="28"/>
        </w:rPr>
        <w:t xml:space="preserve">Chức năng này cho phép người dùng xem và duyệt những bài viết của các thành viên. Với những bài viết đã được duyệt thì hiển thị khung màu xanh, ngược lại chưa duyệt thì hiển thị khung màu đỏ. </w:t>
      </w:r>
    </w:p>
    <w:p w:rsidR="005A56AE" w:rsidRPr="00E43F69" w:rsidRDefault="00E43F69" w:rsidP="00E43F69">
      <w:pPr>
        <w:spacing w:before="120" w:after="120" w:line="271" w:lineRule="auto"/>
        <w:ind w:firstLine="630"/>
        <w:jc w:val="both"/>
        <w:rPr>
          <w:rFonts w:ascii="Times New Roman" w:hAnsi="Times New Roman" w:cs="Times New Roman"/>
          <w:sz w:val="28"/>
          <w:szCs w:val="28"/>
        </w:rPr>
      </w:pPr>
      <w:r>
        <w:rPr>
          <w:rFonts w:ascii="Times New Roman" w:hAnsi="Times New Roman" w:cs="Times New Roman"/>
          <w:sz w:val="28"/>
          <w:szCs w:val="28"/>
        </w:rPr>
        <w:t>Độ ưu tiên</w:t>
      </w:r>
      <w:r w:rsidR="002131C9">
        <w:rPr>
          <w:rFonts w:ascii="Times New Roman" w:hAnsi="Times New Roman" w:cs="Times New Roman"/>
          <w:sz w:val="28"/>
          <w:szCs w:val="28"/>
        </w:rPr>
        <w:t>: T</w:t>
      </w:r>
      <w:r>
        <w:rPr>
          <w:rFonts w:ascii="Times New Roman" w:hAnsi="Times New Roman" w:cs="Times New Roman"/>
          <w:sz w:val="28"/>
          <w:szCs w:val="28"/>
        </w:rPr>
        <w:t>rung bình</w:t>
      </w:r>
    </w:p>
    <w:p w:rsidR="001050E7" w:rsidRPr="00E43F69" w:rsidRDefault="001050E7" w:rsidP="002131C9">
      <w:pPr>
        <w:pStyle w:val="ListParagraph"/>
        <w:spacing w:before="120" w:after="120"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E43F69">
        <w:rPr>
          <w:rFonts w:ascii="Times New Roman" w:hAnsi="Times New Roman" w:cs="Times New Roman"/>
          <w:sz w:val="28"/>
          <w:szCs w:val="28"/>
        </w:rPr>
        <w:t>Quản trị hệ thống</w:t>
      </w:r>
      <w:r w:rsidR="00E43F69" w:rsidRPr="00270985">
        <w:rPr>
          <w:rFonts w:ascii="Times New Roman" w:hAnsi="Times New Roman" w:cs="Times New Roman"/>
          <w:sz w:val="28"/>
          <w:szCs w:val="28"/>
        </w:rPr>
        <w:t xml:space="preserve"> </w:t>
      </w:r>
      <w:r w:rsidR="00E43F69">
        <w:rPr>
          <w:rFonts w:ascii="Times New Roman" w:hAnsi="Times New Roman" w:cs="Times New Roman"/>
          <w:sz w:val="28"/>
          <w:szCs w:val="28"/>
        </w:rPr>
        <w:t xml:space="preserve">sau khi </w:t>
      </w:r>
      <w:r w:rsidR="00E43F69" w:rsidRPr="00270985">
        <w:rPr>
          <w:rFonts w:ascii="Times New Roman" w:hAnsi="Times New Roman" w:cs="Times New Roman"/>
          <w:sz w:val="28"/>
          <w:szCs w:val="28"/>
        </w:rPr>
        <w:t>đăng</w:t>
      </w:r>
      <w:r w:rsidR="002131C9">
        <w:rPr>
          <w:rFonts w:ascii="Times New Roman" w:hAnsi="Times New Roman" w:cs="Times New Roman"/>
          <w:sz w:val="28"/>
          <w:szCs w:val="28"/>
        </w:rPr>
        <w:t xml:space="preserve"> nhập</w:t>
      </w:r>
      <w:r w:rsidR="00E43F69" w:rsidRPr="00270985">
        <w:rPr>
          <w:rFonts w:ascii="Times New Roman" w:hAnsi="Times New Roman" w:cs="Times New Roman"/>
          <w:sz w:val="28"/>
          <w:szCs w:val="28"/>
        </w:rPr>
        <w:t xml:space="preserve"> </w:t>
      </w:r>
      <w:r w:rsidR="00E43F69">
        <w:rPr>
          <w:rFonts w:ascii="Times New Roman" w:hAnsi="Times New Roman" w:cs="Times New Roman"/>
          <w:sz w:val="28"/>
          <w:szCs w:val="28"/>
        </w:rPr>
        <w:t>thành công</w:t>
      </w:r>
      <w:r w:rsidR="00E43F69" w:rsidRPr="00270985">
        <w:rPr>
          <w:rFonts w:ascii="Times New Roman" w:hAnsi="Times New Roman" w:cs="Times New Roman"/>
          <w:sz w:val="28"/>
          <w:szCs w:val="28"/>
        </w:rPr>
        <w:t xml:space="preserve">,  tiến hành chọn chức năng </w:t>
      </w:r>
      <w:r w:rsidR="00E43F69" w:rsidRPr="00277F0C">
        <w:rPr>
          <w:rFonts w:ascii="Times New Roman" w:hAnsi="Times New Roman" w:cs="Times New Roman"/>
          <w:sz w:val="28"/>
          <w:szCs w:val="28"/>
          <w:u w:val="single"/>
        </w:rPr>
        <w:t xml:space="preserve">Quản lý </w:t>
      </w:r>
      <w:r w:rsidR="00E43F69">
        <w:rPr>
          <w:rFonts w:ascii="Times New Roman" w:hAnsi="Times New Roman" w:cs="Times New Roman"/>
          <w:sz w:val="28"/>
          <w:szCs w:val="28"/>
          <w:u w:val="single"/>
        </w:rPr>
        <w:t>đăng tin</w:t>
      </w:r>
      <w:r w:rsidR="00E43F69" w:rsidRPr="00270985">
        <w:rPr>
          <w:rFonts w:ascii="Times New Roman" w:hAnsi="Times New Roman" w:cs="Times New Roman"/>
          <w:sz w:val="28"/>
          <w:szCs w:val="28"/>
        </w:rPr>
        <w:t xml:space="preserve">. Sau khi </w:t>
      </w:r>
      <w:r w:rsidR="00E43F69">
        <w:rPr>
          <w:rFonts w:ascii="Times New Roman" w:hAnsi="Times New Roman" w:cs="Times New Roman"/>
          <w:sz w:val="28"/>
          <w:szCs w:val="28"/>
        </w:rPr>
        <w:t>thực hiện thao tác Quản trị hệ thống</w:t>
      </w:r>
      <w:r w:rsidR="00E43F69" w:rsidRPr="00270985">
        <w:rPr>
          <w:rFonts w:ascii="Times New Roman" w:hAnsi="Times New Roman" w:cs="Times New Roman"/>
          <w:sz w:val="28"/>
          <w:szCs w:val="28"/>
        </w:rPr>
        <w:t xml:space="preserve"> chọn </w:t>
      </w:r>
      <w:r w:rsidR="00E43F69">
        <w:rPr>
          <w:rFonts w:ascii="Times New Roman" w:hAnsi="Times New Roman" w:cs="Times New Roman"/>
          <w:sz w:val="28"/>
          <w:szCs w:val="28"/>
        </w:rPr>
        <w:t>“duyệt bài”</w:t>
      </w:r>
      <w:r w:rsidR="00E43F69" w:rsidRPr="00270985">
        <w:rPr>
          <w:rFonts w:ascii="Times New Roman" w:hAnsi="Times New Roman" w:cs="Times New Roman"/>
          <w:sz w:val="28"/>
          <w:szCs w:val="28"/>
        </w:rPr>
        <w:t xml:space="preserve"> sẽ nhận thông báo thành công với thao tác đó</w:t>
      </w:r>
      <w:r w:rsidR="00E43F69">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509"/>
        <w:gridCol w:w="7049"/>
      </w:tblGrid>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4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REQ04</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49" w:type="dxa"/>
          </w:tcPr>
          <w:p w:rsidR="001050E7" w:rsidRPr="001331D9" w:rsidRDefault="00746D8B" w:rsidP="00076F5B">
            <w:pPr>
              <w:spacing w:before="120" w:after="120" w:line="271" w:lineRule="auto"/>
              <w:jc w:val="both"/>
              <w:rPr>
                <w:rFonts w:ascii="Times New Roman" w:hAnsi="Times New Roman" w:cs="Times New Roman"/>
                <w:b/>
                <w:sz w:val="28"/>
                <w:szCs w:val="28"/>
              </w:rPr>
            </w:pPr>
            <w:r>
              <w:rPr>
                <w:rFonts w:ascii="Times New Roman" w:hAnsi="Times New Roman" w:cs="Times New Roman"/>
                <w:sz w:val="28"/>
                <w:szCs w:val="28"/>
              </w:rPr>
              <w:t>Quản trị hệ thống</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49" w:type="dxa"/>
          </w:tcPr>
          <w:p w:rsidR="001050E7" w:rsidRPr="00270985"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49" w:type="dxa"/>
          </w:tcPr>
          <w:p w:rsidR="001050E7" w:rsidRPr="00270985"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nhập thành công người dùng là Admin</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49" w:type="dxa"/>
          </w:tcPr>
          <w:p w:rsidR="001050E7" w:rsidRDefault="00EB5731"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“Quản lý đăng tin”</w:t>
            </w:r>
            <w:r w:rsidR="003C6E40">
              <w:rPr>
                <w:rFonts w:ascii="Times New Roman" w:hAnsi="Times New Roman" w:cs="Times New Roman"/>
                <w:sz w:val="28"/>
                <w:szCs w:val="28"/>
              </w:rPr>
              <w:t>.</w:t>
            </w:r>
          </w:p>
          <w:p w:rsidR="00EB5731" w:rsidRDefault="00EB5731" w:rsidP="00EB573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2: </w:t>
            </w:r>
            <w:r w:rsidR="00E43F69">
              <w:rPr>
                <w:rFonts w:ascii="Times New Roman" w:hAnsi="Times New Roman" w:cs="Times New Roman"/>
                <w:sz w:val="28"/>
                <w:szCs w:val="28"/>
              </w:rPr>
              <w:t xml:space="preserve">Website hiển </w:t>
            </w:r>
            <w:r>
              <w:rPr>
                <w:rFonts w:ascii="Times New Roman" w:hAnsi="Times New Roman" w:cs="Times New Roman"/>
                <w:sz w:val="28"/>
                <w:szCs w:val="28"/>
              </w:rPr>
              <w:t>thị một số tiêu đề cùng một phần nội dung bài viế</w:t>
            </w:r>
            <w:r w:rsidR="003C6E40">
              <w:rPr>
                <w:rFonts w:ascii="Times New Roman" w:hAnsi="Times New Roman" w:cs="Times New Roman"/>
                <w:sz w:val="28"/>
                <w:szCs w:val="28"/>
              </w:rPr>
              <w:t>t theo thời gian đăng tin.</w:t>
            </w:r>
          </w:p>
          <w:p w:rsidR="003C6E40" w:rsidRDefault="003C6E40" w:rsidP="00EB5731">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 Người dùng chọn chức năng “duyệt” để </w:t>
            </w:r>
            <w:r w:rsidR="00E43F69">
              <w:rPr>
                <w:rFonts w:ascii="Times New Roman" w:hAnsi="Times New Roman" w:cs="Times New Roman"/>
                <w:sz w:val="28"/>
                <w:szCs w:val="28"/>
              </w:rPr>
              <w:t>đăng tin bài viết lên webside.</w:t>
            </w:r>
          </w:p>
          <w:p w:rsidR="00E43F69" w:rsidRPr="00270985" w:rsidRDefault="00E43F69" w:rsidP="00340186">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 Website </w:t>
            </w:r>
            <w:r w:rsidR="00340186">
              <w:rPr>
                <w:rFonts w:ascii="Times New Roman" w:hAnsi="Times New Roman" w:cs="Times New Roman"/>
                <w:sz w:val="28"/>
                <w:szCs w:val="28"/>
              </w:rPr>
              <w:t>thông báo thành công và</w:t>
            </w:r>
            <w:r>
              <w:rPr>
                <w:rFonts w:ascii="Times New Roman" w:hAnsi="Times New Roman" w:cs="Times New Roman"/>
                <w:sz w:val="28"/>
                <w:szCs w:val="28"/>
              </w:rPr>
              <w:t xml:space="preserve"> bài viết vừa được duyệt</w:t>
            </w:r>
            <w:r w:rsidR="00340186">
              <w:rPr>
                <w:rFonts w:ascii="Times New Roman" w:hAnsi="Times New Roman" w:cs="Times New Roman"/>
                <w:sz w:val="28"/>
                <w:szCs w:val="28"/>
              </w:rPr>
              <w:t xml:space="preserve"> hiển thị</w:t>
            </w:r>
            <w:r>
              <w:rPr>
                <w:rFonts w:ascii="Times New Roman" w:hAnsi="Times New Roman" w:cs="Times New Roman"/>
                <w:sz w:val="28"/>
                <w:szCs w:val="28"/>
              </w:rPr>
              <w:t xml:space="preserve"> lên trang đăng tin.</w:t>
            </w:r>
          </w:p>
        </w:tc>
      </w:tr>
      <w:tr w:rsidR="00340186" w:rsidRPr="00270985" w:rsidTr="0031314F">
        <w:tc>
          <w:tcPr>
            <w:tcW w:w="2509" w:type="dxa"/>
          </w:tcPr>
          <w:p w:rsidR="00340186" w:rsidRPr="00270985" w:rsidRDefault="00340186" w:rsidP="00076F5B">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49" w:type="dxa"/>
          </w:tcPr>
          <w:p w:rsidR="00340186" w:rsidRDefault="00340186"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3.1: </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sidRPr="00340186">
              <w:rPr>
                <w:rFonts w:ascii="Times New Roman" w:hAnsi="Times New Roman" w:cs="Times New Roman"/>
                <w:sz w:val="28"/>
                <w:szCs w:val="28"/>
              </w:rPr>
              <w:t>Người dùng chọn chức năng “xóa”</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Hệ thống yêu cầu người dùng nhập lý do xóa (có thể bỏ trống)</w:t>
            </w:r>
          </w:p>
          <w:p w:rsid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Người dùng chọn chức năng “đồng ý”</w:t>
            </w:r>
          </w:p>
          <w:p w:rsidR="00340186" w:rsidRPr="00340186" w:rsidRDefault="00340186" w:rsidP="00340186">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Hệ thống hiển thị thông báo thành công và </w:t>
            </w:r>
            <w:r w:rsidR="00746D8B">
              <w:rPr>
                <w:rFonts w:ascii="Times New Roman" w:hAnsi="Times New Roman" w:cs="Times New Roman"/>
                <w:sz w:val="28"/>
                <w:szCs w:val="28"/>
              </w:rPr>
              <w:t xml:space="preserve"> gửi thông báo bài viết đã bị xóa và lý do xóa cho thành viên đó.</w:t>
            </w:r>
          </w:p>
        </w:tc>
      </w:tr>
      <w:tr w:rsidR="001050E7" w:rsidRPr="00270985" w:rsidTr="0031314F">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49" w:type="dxa"/>
          </w:tcPr>
          <w:p w:rsidR="001050E7" w:rsidRPr="00270985" w:rsidRDefault="00746D8B"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Bài viết được hiển thị lên website hay bị xóa tùy theo chức năng mà Quản trị hệ thống sử dụng</w:t>
            </w:r>
          </w:p>
        </w:tc>
      </w:tr>
      <w:tr w:rsidR="001050E7" w:rsidRPr="00270985" w:rsidTr="0031314F">
        <w:trPr>
          <w:trHeight w:val="70"/>
        </w:trPr>
        <w:tc>
          <w:tcPr>
            <w:tcW w:w="2509"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49" w:type="dxa"/>
          </w:tcPr>
          <w:p w:rsidR="001050E7" w:rsidRPr="00270985" w:rsidRDefault="005F7D2E" w:rsidP="005F7D2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Với những bài viết đã được duyệt thì hiển thị khung màu </w:t>
            </w:r>
            <w:r>
              <w:rPr>
                <w:rFonts w:ascii="Times New Roman" w:hAnsi="Times New Roman" w:cs="Times New Roman"/>
                <w:sz w:val="28"/>
                <w:szCs w:val="28"/>
              </w:rPr>
              <w:lastRenderedPageBreak/>
              <w:t xml:space="preserve">xanh, ngược lại chưa duyệt thì hiển thị khung màu đỏ. </w:t>
            </w:r>
          </w:p>
        </w:tc>
      </w:tr>
    </w:tbl>
    <w:p w:rsidR="001050E7" w:rsidRPr="00270985" w:rsidRDefault="001050E7" w:rsidP="00076F5B">
      <w:pPr>
        <w:spacing w:before="120" w:after="120" w:line="271" w:lineRule="auto"/>
        <w:jc w:val="both"/>
        <w:rPr>
          <w:rFonts w:ascii="Times New Roman" w:hAnsi="Times New Roman" w:cs="Times New Roman"/>
          <w:sz w:val="28"/>
          <w:szCs w:val="28"/>
        </w:rPr>
      </w:pPr>
    </w:p>
    <w:p w:rsidR="001050E7" w:rsidRPr="00270985" w:rsidRDefault="00765B1D" w:rsidP="00765B1D">
      <w:pPr>
        <w:pStyle w:val="Heading2"/>
        <w:rPr>
          <w:rFonts w:cs="Times New Roman"/>
        </w:rPr>
      </w:pPr>
      <w:bookmarkStart w:id="66" w:name="_Toc372110176"/>
      <w:bookmarkStart w:id="67" w:name="_Toc372110687"/>
      <w:bookmarkStart w:id="68" w:name="_Toc372110933"/>
      <w:r w:rsidRPr="00270985">
        <w:rPr>
          <w:rFonts w:cs="Times New Roman"/>
        </w:rPr>
        <w:t xml:space="preserve">4.5 </w:t>
      </w:r>
      <w:r w:rsidR="004A696D" w:rsidRPr="00270985">
        <w:rPr>
          <w:rFonts w:cs="Times New Roman"/>
        </w:rPr>
        <w:t xml:space="preserve"> Tính năng </w:t>
      </w:r>
      <w:bookmarkEnd w:id="66"/>
      <w:bookmarkEnd w:id="67"/>
      <w:bookmarkEnd w:id="68"/>
      <w:r w:rsidR="0051596F" w:rsidRPr="00270985">
        <w:rPr>
          <w:rFonts w:cs="Times New Roman"/>
        </w:rPr>
        <w:t>Cập nhật thông tin cá nhân</w:t>
      </w:r>
    </w:p>
    <w:p w:rsidR="002131C9" w:rsidRDefault="001050E7" w:rsidP="001331D9">
      <w:pPr>
        <w:pStyle w:val="ListParagraph"/>
        <w:spacing w:line="271" w:lineRule="auto"/>
        <w:ind w:left="-90" w:firstLine="630"/>
        <w:jc w:val="both"/>
        <w:rPr>
          <w:rFonts w:ascii="Times New Roman" w:hAnsi="Times New Roman" w:cs="Times New Roman"/>
          <w:sz w:val="28"/>
          <w:szCs w:val="28"/>
        </w:rPr>
      </w:pPr>
      <w:r w:rsidRPr="00270985">
        <w:rPr>
          <w:rFonts w:ascii="Times New Roman" w:hAnsi="Times New Roman" w:cs="Times New Roman"/>
          <w:sz w:val="28"/>
          <w:szCs w:val="28"/>
        </w:rPr>
        <w:t>Mô tả</w:t>
      </w:r>
      <w:r w:rsidR="002131C9">
        <w:rPr>
          <w:rFonts w:ascii="Times New Roman" w:hAnsi="Times New Roman" w:cs="Times New Roman"/>
          <w:sz w:val="28"/>
          <w:szCs w:val="28"/>
        </w:rPr>
        <w:t>: Chức năng này cho phép người dùng cập nhật lại những thông tin cần thiết như: họ tên, địa chỉ, nghề nghiệp, năm sinh…</w:t>
      </w:r>
    </w:p>
    <w:p w:rsidR="001331D9" w:rsidRPr="001331D9" w:rsidRDefault="002131C9" w:rsidP="001331D9">
      <w:pPr>
        <w:pStyle w:val="ListParagraph"/>
        <w:spacing w:line="271" w:lineRule="auto"/>
        <w:ind w:left="-90" w:firstLine="630"/>
        <w:jc w:val="both"/>
        <w:rPr>
          <w:rFonts w:ascii="Times New Roman" w:hAnsi="Times New Roman" w:cs="Times New Roman"/>
          <w:sz w:val="28"/>
          <w:szCs w:val="28"/>
        </w:rPr>
      </w:pPr>
      <w:r>
        <w:rPr>
          <w:rFonts w:ascii="Times New Roman" w:hAnsi="Times New Roman" w:cs="Times New Roman"/>
          <w:sz w:val="28"/>
          <w:szCs w:val="28"/>
        </w:rPr>
        <w:t>M</w:t>
      </w:r>
      <w:r w:rsidR="001050E7" w:rsidRPr="00270985">
        <w:rPr>
          <w:rFonts w:ascii="Times New Roman" w:hAnsi="Times New Roman" w:cs="Times New Roman"/>
          <w:sz w:val="28"/>
          <w:szCs w:val="28"/>
        </w:rPr>
        <w:t xml:space="preserve">ức ưu tiên: </w:t>
      </w:r>
      <w:r>
        <w:rPr>
          <w:rFonts w:ascii="Times New Roman" w:hAnsi="Times New Roman" w:cs="Times New Roman"/>
          <w:sz w:val="28"/>
          <w:szCs w:val="28"/>
        </w:rPr>
        <w:t>Thấp.</w:t>
      </w:r>
    </w:p>
    <w:p w:rsidR="002131C9" w:rsidRPr="00E43F69" w:rsidRDefault="001050E7" w:rsidP="002131C9">
      <w:pPr>
        <w:pStyle w:val="ListParagraph"/>
        <w:spacing w:before="120" w:after="120" w:line="271" w:lineRule="auto"/>
        <w:ind w:left="0" w:firstLine="540"/>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2131C9">
        <w:rPr>
          <w:rFonts w:ascii="Times New Roman" w:hAnsi="Times New Roman" w:cs="Times New Roman"/>
          <w:sz w:val="28"/>
          <w:szCs w:val="28"/>
        </w:rPr>
        <w:t>Người dùng</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 xml:space="preserve">sau khi </w:t>
      </w:r>
      <w:r w:rsidR="002131C9" w:rsidRPr="00270985">
        <w:rPr>
          <w:rFonts w:ascii="Times New Roman" w:hAnsi="Times New Roman" w:cs="Times New Roman"/>
          <w:sz w:val="28"/>
          <w:szCs w:val="28"/>
        </w:rPr>
        <w:t>đăng</w:t>
      </w:r>
      <w:r w:rsidR="002131C9">
        <w:rPr>
          <w:rFonts w:ascii="Times New Roman" w:hAnsi="Times New Roman" w:cs="Times New Roman"/>
          <w:sz w:val="28"/>
          <w:szCs w:val="28"/>
        </w:rPr>
        <w:t xml:space="preserve"> nhập</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thành công</w:t>
      </w:r>
      <w:r w:rsidR="002131C9" w:rsidRPr="00270985">
        <w:rPr>
          <w:rFonts w:ascii="Times New Roman" w:hAnsi="Times New Roman" w:cs="Times New Roman"/>
          <w:sz w:val="28"/>
          <w:szCs w:val="28"/>
        </w:rPr>
        <w:t xml:space="preserve">,  tiến hành chọn chức năng </w:t>
      </w:r>
      <w:r w:rsidR="002131C9" w:rsidRPr="002131C9">
        <w:rPr>
          <w:rFonts w:ascii="Times New Roman" w:hAnsi="Times New Roman" w:cs="Times New Roman"/>
          <w:sz w:val="28"/>
          <w:szCs w:val="28"/>
          <w:u w:val="single"/>
        </w:rPr>
        <w:t>Cập nhật thông tin cá nhân</w:t>
      </w:r>
      <w:r w:rsidR="002131C9" w:rsidRPr="00270985">
        <w:rPr>
          <w:rFonts w:ascii="Times New Roman" w:hAnsi="Times New Roman" w:cs="Times New Roman"/>
          <w:sz w:val="28"/>
          <w:szCs w:val="28"/>
        </w:rPr>
        <w:t xml:space="preserve">. Sau khi </w:t>
      </w:r>
      <w:r w:rsidR="002131C9">
        <w:rPr>
          <w:rFonts w:ascii="Times New Roman" w:hAnsi="Times New Roman" w:cs="Times New Roman"/>
          <w:sz w:val="28"/>
          <w:szCs w:val="28"/>
        </w:rPr>
        <w:t>cập nhật thông tin người dùng</w:t>
      </w:r>
      <w:r w:rsidR="002131C9" w:rsidRPr="00270985">
        <w:rPr>
          <w:rFonts w:ascii="Times New Roman" w:hAnsi="Times New Roman" w:cs="Times New Roman"/>
          <w:sz w:val="28"/>
          <w:szCs w:val="28"/>
        </w:rPr>
        <w:t xml:space="preserve"> chọn </w:t>
      </w:r>
      <w:r w:rsidR="002131C9">
        <w:rPr>
          <w:rFonts w:ascii="Times New Roman" w:hAnsi="Times New Roman" w:cs="Times New Roman"/>
          <w:sz w:val="28"/>
          <w:szCs w:val="28"/>
        </w:rPr>
        <w:t xml:space="preserve">“Lưu” </w:t>
      </w:r>
      <w:r w:rsidR="002131C9" w:rsidRPr="00270985">
        <w:rPr>
          <w:rFonts w:ascii="Times New Roman" w:hAnsi="Times New Roman" w:cs="Times New Roman"/>
          <w:sz w:val="28"/>
          <w:szCs w:val="28"/>
        </w:rPr>
        <w:t xml:space="preserve"> </w:t>
      </w:r>
      <w:r w:rsidR="002131C9">
        <w:rPr>
          <w:rFonts w:ascii="Times New Roman" w:hAnsi="Times New Roman" w:cs="Times New Roman"/>
          <w:sz w:val="28"/>
          <w:szCs w:val="28"/>
        </w:rPr>
        <w:t>website thống báo thành công.</w:t>
      </w:r>
    </w:p>
    <w:p w:rsidR="00AA0D42" w:rsidRPr="00270985" w:rsidRDefault="00AA0D42" w:rsidP="006F5F76">
      <w:pPr>
        <w:pStyle w:val="ListParagraph"/>
        <w:spacing w:line="271" w:lineRule="auto"/>
        <w:ind w:left="-90" w:firstLine="630"/>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538"/>
        <w:gridCol w:w="7020"/>
      </w:tblGrid>
      <w:tr w:rsidR="001050E7" w:rsidRPr="00270985" w:rsidTr="004E0D87">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20"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REQ05</w:t>
            </w:r>
          </w:p>
        </w:tc>
      </w:tr>
      <w:tr w:rsidR="001050E7" w:rsidRPr="00270985" w:rsidTr="004E0D87">
        <w:tc>
          <w:tcPr>
            <w:tcW w:w="2538" w:type="dxa"/>
          </w:tcPr>
          <w:p w:rsidR="001050E7" w:rsidRPr="00270985" w:rsidRDefault="001050E7"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20" w:type="dxa"/>
          </w:tcPr>
          <w:p w:rsidR="001050E7" w:rsidRPr="00270985" w:rsidRDefault="005F7D2E"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sz w:val="28"/>
                <w:szCs w:val="28"/>
              </w:rPr>
              <w:t>Cập nhật thông tin cá nhân</w:t>
            </w:r>
          </w:p>
        </w:tc>
      </w:tr>
      <w:tr w:rsidR="00F91143" w:rsidRPr="00270985" w:rsidTr="004E0D87">
        <w:tc>
          <w:tcPr>
            <w:tcW w:w="2538"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20" w:type="dxa"/>
          </w:tcPr>
          <w:p w:rsidR="00F91143" w:rsidRPr="00270985" w:rsidRDefault="005F7D2E"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của website</w:t>
            </w:r>
          </w:p>
        </w:tc>
      </w:tr>
      <w:tr w:rsidR="00F91143" w:rsidRPr="00270985" w:rsidTr="004E0D87">
        <w:tc>
          <w:tcPr>
            <w:tcW w:w="2538" w:type="dxa"/>
          </w:tcPr>
          <w:p w:rsidR="00F91143" w:rsidRPr="00270985" w:rsidRDefault="00F91143" w:rsidP="007677CA">
            <w:pPr>
              <w:spacing w:before="120" w:after="120" w:line="271" w:lineRule="auto"/>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20" w:type="dxa"/>
          </w:tcPr>
          <w:p w:rsidR="00F91143" w:rsidRPr="00270985" w:rsidRDefault="005F7D2E"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Đăng nhập thành công vào website</w:t>
            </w:r>
          </w:p>
        </w:tc>
      </w:tr>
      <w:tr w:rsidR="00F91143" w:rsidRPr="00270985" w:rsidTr="004E0D87">
        <w:trPr>
          <w:trHeight w:val="1592"/>
        </w:trPr>
        <w:tc>
          <w:tcPr>
            <w:tcW w:w="2538" w:type="dxa"/>
          </w:tcPr>
          <w:p w:rsidR="00F91143" w:rsidRPr="00270985" w:rsidRDefault="00F91143"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20" w:type="dxa"/>
          </w:tcPr>
          <w:p w:rsidR="00F91143"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“sửa thông tin cá nhân”.</w:t>
            </w:r>
          </w:p>
          <w:p w:rsidR="005F7D2E"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2: Website hiển thị </w:t>
            </w:r>
            <w:r w:rsidR="00EB315F">
              <w:rPr>
                <w:rFonts w:ascii="Times New Roman" w:hAnsi="Times New Roman" w:cs="Times New Roman"/>
                <w:sz w:val="28"/>
                <w:szCs w:val="28"/>
              </w:rPr>
              <w:t>thông tin cá nhân</w:t>
            </w:r>
            <w:r>
              <w:rPr>
                <w:rFonts w:ascii="Times New Roman" w:hAnsi="Times New Roman" w:cs="Times New Roman"/>
                <w:sz w:val="28"/>
                <w:szCs w:val="28"/>
              </w:rPr>
              <w:t xml:space="preserve"> cho người dùng sửa.</w:t>
            </w:r>
          </w:p>
          <w:p w:rsidR="005F7D2E"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3: Người dùng nhập thông tin cần sửa và chọn chức năng “lưu”.</w:t>
            </w:r>
          </w:p>
          <w:p w:rsidR="005F7D2E" w:rsidRPr="00270985" w:rsidRDefault="005F7D2E" w:rsidP="00076F5B">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 Hệ thống hiển thị </w:t>
            </w:r>
            <w:r w:rsidR="004E0D87">
              <w:rPr>
                <w:rFonts w:ascii="Times New Roman" w:hAnsi="Times New Roman" w:cs="Times New Roman"/>
                <w:sz w:val="28"/>
                <w:szCs w:val="28"/>
              </w:rPr>
              <w:t>thông báo cập nhật thành công.</w:t>
            </w:r>
          </w:p>
        </w:tc>
      </w:tr>
      <w:tr w:rsidR="004E0D87" w:rsidRPr="00270985" w:rsidTr="004E0D87">
        <w:tc>
          <w:tcPr>
            <w:tcW w:w="2538" w:type="dxa"/>
          </w:tcPr>
          <w:p w:rsidR="004E0D87" w:rsidRPr="00270985" w:rsidRDefault="004E0D87" w:rsidP="00A54F8E">
            <w:pPr>
              <w:spacing w:before="120" w:after="120" w:line="271" w:lineRule="auto"/>
              <w:jc w:val="both"/>
              <w:rPr>
                <w:rFonts w:ascii="Times New Roman" w:hAnsi="Times New Roman" w:cs="Times New Roman"/>
                <w:b/>
                <w:sz w:val="28"/>
                <w:szCs w:val="28"/>
              </w:rPr>
            </w:pPr>
            <w:r w:rsidRPr="00340186">
              <w:rPr>
                <w:rFonts w:ascii="Times New Roman" w:hAnsi="Times New Roman" w:cs="Times New Roman"/>
                <w:b/>
                <w:sz w:val="28"/>
                <w:szCs w:val="28"/>
              </w:rPr>
              <w:t>Xử lý ngoài luồng</w:t>
            </w:r>
          </w:p>
        </w:tc>
        <w:tc>
          <w:tcPr>
            <w:tcW w:w="7020" w:type="dxa"/>
          </w:tcPr>
          <w:p w:rsidR="004E0D87" w:rsidRDefault="004E0D87" w:rsidP="00A54F8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3.1: </w:t>
            </w:r>
          </w:p>
          <w:p w:rsidR="004E0D87" w:rsidRDefault="004E0D87" w:rsidP="00A54F8E">
            <w:pPr>
              <w:pStyle w:val="ListParagraph"/>
              <w:numPr>
                <w:ilvl w:val="0"/>
                <w:numId w:val="41"/>
              </w:numPr>
              <w:spacing w:before="120" w:after="120" w:line="271" w:lineRule="auto"/>
              <w:jc w:val="both"/>
              <w:rPr>
                <w:rFonts w:ascii="Times New Roman" w:hAnsi="Times New Roman" w:cs="Times New Roman"/>
                <w:sz w:val="28"/>
                <w:szCs w:val="28"/>
              </w:rPr>
            </w:pPr>
            <w:r w:rsidRPr="00340186">
              <w:rPr>
                <w:rFonts w:ascii="Times New Roman" w:hAnsi="Times New Roman" w:cs="Times New Roman"/>
                <w:sz w:val="28"/>
                <w:szCs w:val="28"/>
              </w:rPr>
              <w:t>Người dùng chọn chức năng “</w:t>
            </w:r>
            <w:r>
              <w:rPr>
                <w:rFonts w:ascii="Times New Roman" w:hAnsi="Times New Roman" w:cs="Times New Roman"/>
                <w:sz w:val="28"/>
                <w:szCs w:val="28"/>
              </w:rPr>
              <w:t>làm mới</w:t>
            </w:r>
            <w:r w:rsidRPr="00340186">
              <w:rPr>
                <w:rFonts w:ascii="Times New Roman" w:hAnsi="Times New Roman" w:cs="Times New Roman"/>
                <w:sz w:val="28"/>
                <w:szCs w:val="28"/>
              </w:rPr>
              <w:t>”</w:t>
            </w:r>
            <w:r>
              <w:rPr>
                <w:rFonts w:ascii="Times New Roman" w:hAnsi="Times New Roman" w:cs="Times New Roman"/>
                <w:sz w:val="28"/>
                <w:szCs w:val="28"/>
              </w:rPr>
              <w:t>.</w:t>
            </w:r>
          </w:p>
          <w:p w:rsidR="004E0D87" w:rsidRDefault="004E0D87" w:rsidP="004E0D87">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Hệ thống xóa hết những thông tin mà ngưởi dùng nhập trước đó.</w:t>
            </w:r>
          </w:p>
          <w:p w:rsidR="002131C9" w:rsidRDefault="002131C9" w:rsidP="002131C9">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4.1:</w:t>
            </w:r>
          </w:p>
          <w:p w:rsidR="002131C9" w:rsidRDefault="002131C9" w:rsidP="002131C9">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Nếu website kiểm tra thấy thông tin người dùng nhập sai qui định</w:t>
            </w:r>
            <w:r w:rsidR="008B6EE9">
              <w:rPr>
                <w:rFonts w:ascii="Times New Roman" w:hAnsi="Times New Roman" w:cs="Times New Roman"/>
                <w:sz w:val="28"/>
                <w:szCs w:val="28"/>
              </w:rPr>
              <w:t xml:space="preserve"> vào trường thông tin</w:t>
            </w:r>
            <w:r>
              <w:rPr>
                <w:rFonts w:ascii="Times New Roman" w:hAnsi="Times New Roman" w:cs="Times New Roman"/>
                <w:sz w:val="28"/>
                <w:szCs w:val="28"/>
              </w:rPr>
              <w:t xml:space="preserve"> thì website </w:t>
            </w:r>
            <w:r w:rsidR="008B6EE9">
              <w:rPr>
                <w:rFonts w:ascii="Times New Roman" w:hAnsi="Times New Roman" w:cs="Times New Roman"/>
                <w:sz w:val="28"/>
                <w:szCs w:val="28"/>
              </w:rPr>
              <w:t>tạo khung đỏ tại nơi đó.</w:t>
            </w:r>
          </w:p>
          <w:p w:rsidR="008B6EE9" w:rsidRPr="002131C9" w:rsidRDefault="008B6EE9" w:rsidP="002131C9">
            <w:pPr>
              <w:pStyle w:val="ListParagraph"/>
              <w:numPr>
                <w:ilvl w:val="0"/>
                <w:numId w:val="41"/>
              </w:num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Quay lại bước 3.</w:t>
            </w:r>
          </w:p>
        </w:tc>
      </w:tr>
      <w:tr w:rsidR="001050E7" w:rsidRPr="00270985" w:rsidTr="004E0D87">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7020" w:type="dxa"/>
          </w:tcPr>
          <w:p w:rsidR="001050E7" w:rsidRPr="00270985" w:rsidRDefault="004E0D8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Thông tin của người dùng được cập nhật.</w:t>
            </w:r>
          </w:p>
        </w:tc>
      </w:tr>
      <w:tr w:rsidR="001050E7" w:rsidRPr="00270985" w:rsidTr="004E0D87">
        <w:trPr>
          <w:trHeight w:val="70"/>
        </w:trPr>
        <w:tc>
          <w:tcPr>
            <w:tcW w:w="2538"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20" w:type="dxa"/>
          </w:tcPr>
          <w:p w:rsidR="001050E7" w:rsidRPr="00270985" w:rsidRDefault="004E0D87" w:rsidP="000A2332">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Nội dung thông tin cập nhật không chứa kí tự đặc biệt</w:t>
            </w:r>
            <w:r w:rsidR="00972237">
              <w:rPr>
                <w:rFonts w:ascii="Times New Roman" w:hAnsi="Times New Roman" w:cs="Times New Roman"/>
                <w:sz w:val="28"/>
                <w:szCs w:val="28"/>
              </w:rPr>
              <w:t xml:space="preserve"> nào</w:t>
            </w:r>
            <w:r>
              <w:rPr>
                <w:rFonts w:ascii="Times New Roman" w:hAnsi="Times New Roman" w:cs="Times New Roman"/>
                <w:sz w:val="28"/>
                <w:szCs w:val="28"/>
              </w:rPr>
              <w:t xml:space="preserve"> bao gồm: “ ”,,!,@,#,$,%,^,&amp;,*,(,),=,-,[,]</w:t>
            </w:r>
          </w:p>
        </w:tc>
      </w:tr>
    </w:tbl>
    <w:p w:rsidR="001050E7" w:rsidRPr="00270985" w:rsidRDefault="0062000F" w:rsidP="00765B1D">
      <w:pPr>
        <w:pStyle w:val="Heading2"/>
        <w:rPr>
          <w:rFonts w:cs="Times New Roman"/>
        </w:rPr>
      </w:pPr>
      <w:r w:rsidRPr="00270985">
        <w:rPr>
          <w:rFonts w:cs="Times New Roman"/>
        </w:rPr>
        <w:t xml:space="preserve"> </w:t>
      </w:r>
      <w:bookmarkStart w:id="69" w:name="_Toc372110177"/>
      <w:bookmarkStart w:id="70" w:name="_Toc372110688"/>
      <w:bookmarkStart w:id="71" w:name="_Toc372110934"/>
      <w:r w:rsidR="00765B1D" w:rsidRPr="00270985">
        <w:rPr>
          <w:rFonts w:cs="Times New Roman"/>
        </w:rPr>
        <w:t xml:space="preserve">4.6 </w:t>
      </w:r>
      <w:r w:rsidRPr="00270985">
        <w:rPr>
          <w:rFonts w:cs="Times New Roman"/>
        </w:rPr>
        <w:t xml:space="preserve">Tính năng </w:t>
      </w:r>
      <w:bookmarkEnd w:id="69"/>
      <w:bookmarkEnd w:id="70"/>
      <w:bookmarkEnd w:id="71"/>
      <w:r w:rsidR="00D32250">
        <w:rPr>
          <w:rFonts w:cs="Times New Roman"/>
        </w:rPr>
        <w:t>Tìm kiếm</w:t>
      </w:r>
    </w:p>
    <w:p w:rsidR="001D399B" w:rsidRPr="001D399B" w:rsidRDefault="001D399B" w:rsidP="00A54F8E">
      <w:pPr>
        <w:pStyle w:val="ListParagraph"/>
        <w:spacing w:before="120" w:after="120" w:line="271" w:lineRule="auto"/>
        <w:ind w:left="360" w:firstLine="360"/>
        <w:jc w:val="both"/>
        <w:rPr>
          <w:rFonts w:ascii="Times New Roman" w:hAnsi="Times New Roman" w:cs="Times New Roman"/>
          <w:sz w:val="28"/>
          <w:szCs w:val="28"/>
        </w:rPr>
      </w:pPr>
      <w:r w:rsidRPr="001D399B">
        <w:rPr>
          <w:rFonts w:ascii="Times New Roman" w:hAnsi="Times New Roman" w:cs="Times New Roman"/>
          <w:sz w:val="28"/>
          <w:szCs w:val="28"/>
        </w:rPr>
        <w:t>Mô tả và mức ưu tiên: Chức năng này được sử dụng để tìm kiếm nhà trọ theo các tiêu chí cho sẵn.</w:t>
      </w:r>
    </w:p>
    <w:p w:rsidR="001D399B" w:rsidRPr="001D399B" w:rsidRDefault="001D399B" w:rsidP="00A54F8E">
      <w:pPr>
        <w:pStyle w:val="ListParagraph"/>
        <w:spacing w:before="120" w:after="120" w:line="271" w:lineRule="auto"/>
        <w:ind w:left="360" w:hanging="90"/>
        <w:jc w:val="both"/>
        <w:rPr>
          <w:rFonts w:ascii="Times New Roman" w:hAnsi="Times New Roman" w:cs="Times New Roman"/>
          <w:sz w:val="28"/>
          <w:szCs w:val="28"/>
        </w:rPr>
      </w:pPr>
      <w:r w:rsidRPr="001D399B">
        <w:rPr>
          <w:rFonts w:ascii="Times New Roman" w:hAnsi="Times New Roman" w:cs="Times New Roman"/>
          <w:sz w:val="28"/>
          <w:szCs w:val="28"/>
        </w:rPr>
        <w:t>Chức năng này có mức ưu tiên cao.</w:t>
      </w:r>
    </w:p>
    <w:p w:rsidR="001D399B" w:rsidRDefault="001D399B" w:rsidP="001D399B">
      <w:pPr>
        <w:pStyle w:val="ListParagraph"/>
        <w:spacing w:before="120" w:after="120" w:line="271" w:lineRule="auto"/>
        <w:ind w:left="360" w:firstLine="360"/>
        <w:jc w:val="both"/>
        <w:rPr>
          <w:rFonts w:ascii="Times New Roman" w:hAnsi="Times New Roman" w:cs="Times New Roman"/>
          <w:sz w:val="28"/>
          <w:szCs w:val="28"/>
        </w:rPr>
      </w:pPr>
      <w:r w:rsidRPr="001D399B">
        <w:rPr>
          <w:rFonts w:ascii="Times New Roman" w:hAnsi="Times New Roman" w:cs="Times New Roman"/>
          <w:sz w:val="28"/>
          <w:szCs w:val="28"/>
        </w:rPr>
        <w:t>Tác nhân / Chuỗi đáp ứng: Chức năng dành cho tất cả người dùng, không cần phải qua bước đăng nhập. Sau khi chọn chức năng, nhập từ khóa, chọn tiêu chí và tìm. Hệ thống trả về kết quả danh sách nhà trọ hoặc thông báo.</w:t>
      </w:r>
    </w:p>
    <w:tbl>
      <w:tblPr>
        <w:tblStyle w:val="TableGrid"/>
        <w:tblW w:w="0" w:type="auto"/>
        <w:tblLook w:val="04A0" w:firstRow="1" w:lastRow="0" w:firstColumn="1" w:lastColumn="0" w:noHBand="0" w:noVBand="1"/>
      </w:tblPr>
      <w:tblGrid>
        <w:gridCol w:w="2509"/>
        <w:gridCol w:w="6959"/>
      </w:tblGrid>
      <w:tr w:rsidR="001D399B" w:rsidRPr="0071550D" w:rsidTr="00A54F8E">
        <w:tc>
          <w:tcPr>
            <w:tcW w:w="2509" w:type="dxa"/>
          </w:tcPr>
          <w:p w:rsidR="001D399B" w:rsidRPr="00F53C02" w:rsidRDefault="001D399B" w:rsidP="00A54F8E">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Mã yêu cầu</w:t>
            </w:r>
          </w:p>
        </w:tc>
        <w:tc>
          <w:tcPr>
            <w:tcW w:w="6959" w:type="dxa"/>
          </w:tcPr>
          <w:p w:rsidR="001D399B" w:rsidRPr="00F53C02" w:rsidRDefault="0005360E" w:rsidP="00A54F8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REQ06</w:t>
            </w:r>
          </w:p>
        </w:tc>
      </w:tr>
      <w:tr w:rsidR="001D399B" w:rsidRPr="0071550D" w:rsidTr="00A54F8E">
        <w:tc>
          <w:tcPr>
            <w:tcW w:w="2509" w:type="dxa"/>
          </w:tcPr>
          <w:p w:rsidR="001D399B" w:rsidRPr="00F53C02" w:rsidRDefault="001D399B" w:rsidP="00A54F8E">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Tên chức năng</w:t>
            </w:r>
          </w:p>
        </w:tc>
        <w:tc>
          <w:tcPr>
            <w:tcW w:w="6959" w:type="dxa"/>
          </w:tcPr>
          <w:p w:rsidR="001D399B" w:rsidRPr="00F53C02" w:rsidRDefault="001D399B" w:rsidP="00A54F8E">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Tìm kiếm</w:t>
            </w:r>
          </w:p>
        </w:tc>
      </w:tr>
      <w:tr w:rsidR="001D399B" w:rsidRPr="0071550D" w:rsidTr="00A54F8E">
        <w:tc>
          <w:tcPr>
            <w:tcW w:w="2509" w:type="dxa"/>
          </w:tcPr>
          <w:p w:rsidR="001D399B" w:rsidRPr="00F53C02" w:rsidRDefault="001D399B" w:rsidP="00A54F8E">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Đối tượng sử dụng</w:t>
            </w:r>
          </w:p>
        </w:tc>
        <w:tc>
          <w:tcPr>
            <w:tcW w:w="6959" w:type="dxa"/>
          </w:tcPr>
          <w:p w:rsidR="001D399B" w:rsidRPr="00F53C02" w:rsidRDefault="001D399B" w:rsidP="00A54F8E">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Tất cả người dùng: khách tự do, thành viên, chủ nhà trọ, admin</w:t>
            </w:r>
          </w:p>
        </w:tc>
      </w:tr>
      <w:tr w:rsidR="001D399B" w:rsidRPr="0071550D" w:rsidTr="00A54F8E">
        <w:tc>
          <w:tcPr>
            <w:tcW w:w="2509" w:type="dxa"/>
          </w:tcPr>
          <w:p w:rsidR="001D399B" w:rsidRPr="00F53C02" w:rsidRDefault="001D399B" w:rsidP="00A54F8E">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Tiền điều kiện</w:t>
            </w:r>
          </w:p>
        </w:tc>
        <w:tc>
          <w:tcPr>
            <w:tcW w:w="6959" w:type="dxa"/>
          </w:tcPr>
          <w:p w:rsidR="001D399B" w:rsidRPr="00F53C02" w:rsidRDefault="001D399B" w:rsidP="00A54F8E">
            <w:pPr>
              <w:spacing w:before="120" w:after="120" w:line="271" w:lineRule="auto"/>
              <w:jc w:val="both"/>
              <w:rPr>
                <w:rFonts w:ascii="Times New Roman" w:hAnsi="Times New Roman" w:cs="Times New Roman"/>
                <w:sz w:val="28"/>
                <w:szCs w:val="28"/>
              </w:rPr>
            </w:pPr>
          </w:p>
        </w:tc>
      </w:tr>
      <w:tr w:rsidR="001D399B" w:rsidRPr="0071550D" w:rsidTr="00A54F8E">
        <w:tc>
          <w:tcPr>
            <w:tcW w:w="2509" w:type="dxa"/>
          </w:tcPr>
          <w:p w:rsidR="001D399B" w:rsidRPr="00F53C02" w:rsidRDefault="001D399B" w:rsidP="00A54F8E">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Dòng sự kiện chính</w:t>
            </w:r>
          </w:p>
        </w:tc>
        <w:tc>
          <w:tcPr>
            <w:tcW w:w="6959" w:type="dxa"/>
          </w:tcPr>
          <w:p w:rsidR="001D399B" w:rsidRPr="00F53C02" w:rsidRDefault="001D399B" w:rsidP="00A54F8E">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1: sau khi người dùng chọn chức năng, người dùng có 2 lựa chọn</w:t>
            </w:r>
          </w:p>
          <w:p w:rsidR="001D399B" w:rsidRPr="00F53C02" w:rsidRDefault="001D399B" w:rsidP="001D399B">
            <w:pPr>
              <w:pStyle w:val="ListParagraph"/>
              <w:numPr>
                <w:ilvl w:val="0"/>
                <w:numId w:val="43"/>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Tìm kiếm theo từ khóa: người dùng nhập vào tên nhà trọ hoặc tên chủ nhà trọ hoặc tên đường.</w:t>
            </w:r>
          </w:p>
          <w:p w:rsidR="001D399B" w:rsidRPr="00F53C02" w:rsidRDefault="001D399B" w:rsidP="001D399B">
            <w:pPr>
              <w:pStyle w:val="ListParagraph"/>
              <w:numPr>
                <w:ilvl w:val="0"/>
                <w:numId w:val="43"/>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Tìm kiếm chi tiết, hệ thống hiển thị các tiêu chí sau:</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Giá</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Số người</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Cho nấu ăn hay không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Có nhà vệ sinh trong hay không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Địa bàn</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Bãi đậu xe</w:t>
            </w:r>
          </w:p>
          <w:p w:rsidR="001D399B" w:rsidRPr="00F53C02" w:rsidRDefault="001D399B" w:rsidP="00A54F8E">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 xml:space="preserve">Bước 2: người dùng nhấn [Tìm]. Hệ thống hiển thị ra danh sách nhà trọ từ trên xuống theo thứ tự từ điển, mỗi nhà trọ tìm được hiển thị các thông tin tóm tắt sau: </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nhà trọ</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chủ nhà trọ</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lastRenderedPageBreak/>
              <w:t>tên đường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ngày đăng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giá</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xếp hạng</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mô tả</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diện tích</w:t>
            </w:r>
          </w:p>
          <w:p w:rsidR="001D399B" w:rsidRPr="00F53C02" w:rsidRDefault="001D399B" w:rsidP="00A54F8E">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3: Hệ thống có hiển thị ra danh sách, người dùng nhấp vào:</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nhà trọ: hệ thống chuyển đến trang thông tin của nhà trọ đó</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chủ nhà trọ: hệ thống liệt kê danh sách nhà trọ thuộc sở hữu của chủ nhà trọ đó (đã được đăng ký trên website). Thông tin hiển thị là thông tin tóm tắt tương tự như bước 3.</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Tên đường: hệ thống liệt kê danh sách nhà trọ được đặt tại các đường đó. Thông tin hiển thị là thông tin tóm tắt tương tự như bước 2.</w:t>
            </w:r>
          </w:p>
          <w:p w:rsidR="001D399B" w:rsidRPr="00F53C02" w:rsidRDefault="001D399B" w:rsidP="00A54F8E">
            <w:pPr>
              <w:spacing w:before="120" w:after="120" w:line="271" w:lineRule="auto"/>
              <w:jc w:val="both"/>
              <w:rPr>
                <w:rFonts w:ascii="Times New Roman" w:hAnsi="Times New Roman" w:cs="Times New Roman"/>
                <w:sz w:val="28"/>
                <w:szCs w:val="28"/>
              </w:rPr>
            </w:pPr>
          </w:p>
        </w:tc>
      </w:tr>
      <w:tr w:rsidR="001D399B" w:rsidRPr="0071550D" w:rsidTr="00A54F8E">
        <w:tc>
          <w:tcPr>
            <w:tcW w:w="2509" w:type="dxa"/>
          </w:tcPr>
          <w:p w:rsidR="001D399B" w:rsidRPr="00F53C02" w:rsidRDefault="001D399B" w:rsidP="00A54F8E">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lastRenderedPageBreak/>
              <w:t>Dòng sự kiện thay thế</w:t>
            </w:r>
          </w:p>
        </w:tc>
        <w:tc>
          <w:tcPr>
            <w:tcW w:w="6959" w:type="dxa"/>
          </w:tcPr>
          <w:p w:rsidR="001D399B" w:rsidRPr="00F53C02" w:rsidRDefault="001D399B" w:rsidP="00A54F8E">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2.1: Nếu từ khóa là rỗng, hiển thị tất cả nhà trọ theo bảng xếp hạng</w:t>
            </w:r>
          </w:p>
          <w:p w:rsidR="001D399B" w:rsidRPr="00F53C02" w:rsidRDefault="001D399B" w:rsidP="00A54F8E">
            <w:p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Bước 2.2: Nếu không tìm được, hệ thống hiển thị ra thông báo: hệ thống không thể tìm thấy. Và hiển thị ra gợi ý truy vấn bên dưới theo các tiêu chí: gần đây, xếp hạng cao nhất, giá. Người dùng chọn một trong các tiêu chí trên. Người dùng nhấp vào [Tìm]. Hệ thống hiển thị danh sách các nhà trọ với thông tin là thông tin tóm tắt như bước 3.</w:t>
            </w:r>
          </w:p>
          <w:p w:rsidR="001D399B" w:rsidRPr="00F53C02" w:rsidRDefault="001D399B" w:rsidP="00A54F8E">
            <w:pPr>
              <w:spacing w:before="120" w:after="120" w:line="271" w:lineRule="auto"/>
              <w:jc w:val="both"/>
              <w:rPr>
                <w:rFonts w:ascii="Times New Roman" w:hAnsi="Times New Roman" w:cs="Times New Roman"/>
                <w:sz w:val="28"/>
                <w:szCs w:val="28"/>
              </w:rPr>
            </w:pPr>
          </w:p>
          <w:p w:rsidR="001D399B" w:rsidRPr="00F53C02" w:rsidRDefault="001D399B" w:rsidP="00A54F8E">
            <w:pPr>
              <w:tabs>
                <w:tab w:val="left" w:pos="6450"/>
              </w:tabs>
              <w:spacing w:before="120" w:after="120" w:line="271" w:lineRule="auto"/>
              <w:jc w:val="both"/>
              <w:rPr>
                <w:rFonts w:ascii="Times New Roman" w:hAnsi="Times New Roman" w:cs="Times New Roman"/>
                <w:sz w:val="28"/>
                <w:szCs w:val="28"/>
              </w:rPr>
            </w:pPr>
          </w:p>
        </w:tc>
      </w:tr>
      <w:tr w:rsidR="001D399B" w:rsidRPr="0071550D" w:rsidTr="00A54F8E">
        <w:tc>
          <w:tcPr>
            <w:tcW w:w="2509" w:type="dxa"/>
          </w:tcPr>
          <w:p w:rsidR="001D399B" w:rsidRPr="00F53C02" w:rsidRDefault="001D399B" w:rsidP="00A54F8E">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Kết quả</w:t>
            </w:r>
          </w:p>
        </w:tc>
        <w:tc>
          <w:tcPr>
            <w:tcW w:w="6959" w:type="dxa"/>
          </w:tcPr>
          <w:p w:rsidR="001D399B" w:rsidRPr="00F53C02" w:rsidRDefault="001D399B" w:rsidP="00A54F8E">
            <w:pPr>
              <w:tabs>
                <w:tab w:val="left" w:pos="6450"/>
              </w:tabs>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Hiển thị danh sách nhà trọ nếu thành công. Nếu thất bại, hiển thị thông báo không tìm thấy và gợi ý.</w:t>
            </w:r>
          </w:p>
        </w:tc>
      </w:tr>
      <w:tr w:rsidR="001D399B" w:rsidRPr="0071550D" w:rsidTr="00A54F8E">
        <w:tc>
          <w:tcPr>
            <w:tcW w:w="2509" w:type="dxa"/>
          </w:tcPr>
          <w:p w:rsidR="001D399B" w:rsidRPr="00F53C02" w:rsidRDefault="001D399B" w:rsidP="00A54F8E">
            <w:pPr>
              <w:spacing w:before="120" w:after="120" w:line="271" w:lineRule="auto"/>
              <w:jc w:val="both"/>
              <w:rPr>
                <w:rFonts w:ascii="Times New Roman" w:hAnsi="Times New Roman" w:cs="Times New Roman"/>
                <w:b/>
                <w:sz w:val="28"/>
                <w:szCs w:val="28"/>
              </w:rPr>
            </w:pPr>
            <w:r w:rsidRPr="00F53C02">
              <w:rPr>
                <w:rFonts w:ascii="Times New Roman" w:hAnsi="Times New Roman" w:cs="Times New Roman"/>
                <w:b/>
                <w:sz w:val="28"/>
                <w:szCs w:val="28"/>
              </w:rPr>
              <w:t>Ghi chú</w:t>
            </w:r>
          </w:p>
        </w:tc>
        <w:tc>
          <w:tcPr>
            <w:tcW w:w="6959" w:type="dxa"/>
          </w:tcPr>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Nên gợi ý sẵn cho người dùng một tiêu chí</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t>Kết quả hiển thị phải liên kết được đến trang thông tin của nhà trọ đó</w:t>
            </w:r>
          </w:p>
          <w:p w:rsidR="001D399B" w:rsidRPr="00F53C02" w:rsidRDefault="001D399B" w:rsidP="001D399B">
            <w:pPr>
              <w:pStyle w:val="ListParagraph"/>
              <w:numPr>
                <w:ilvl w:val="0"/>
                <w:numId w:val="42"/>
              </w:numPr>
              <w:spacing w:before="120" w:after="120" w:line="271" w:lineRule="auto"/>
              <w:jc w:val="both"/>
              <w:rPr>
                <w:rFonts w:ascii="Times New Roman" w:hAnsi="Times New Roman" w:cs="Times New Roman"/>
                <w:sz w:val="28"/>
                <w:szCs w:val="28"/>
              </w:rPr>
            </w:pPr>
            <w:r w:rsidRPr="00F53C02">
              <w:rPr>
                <w:rFonts w:ascii="Times New Roman" w:hAnsi="Times New Roman" w:cs="Times New Roman"/>
                <w:sz w:val="28"/>
                <w:szCs w:val="28"/>
              </w:rPr>
              <w:lastRenderedPageBreak/>
              <w:t>Hiển thị tối đa 10 nhà trọ / trang màn hình</w:t>
            </w:r>
          </w:p>
        </w:tc>
      </w:tr>
    </w:tbl>
    <w:p w:rsidR="001D399B" w:rsidRPr="001D399B" w:rsidRDefault="001D399B" w:rsidP="001D399B">
      <w:pPr>
        <w:spacing w:before="120" w:after="120" w:line="271" w:lineRule="auto"/>
        <w:jc w:val="both"/>
        <w:rPr>
          <w:rFonts w:ascii="Times New Roman" w:hAnsi="Times New Roman" w:cs="Times New Roman"/>
          <w:b/>
          <w:sz w:val="28"/>
          <w:szCs w:val="28"/>
        </w:rPr>
      </w:pPr>
    </w:p>
    <w:p w:rsidR="008E2B62" w:rsidRDefault="008E2B62" w:rsidP="008E2B62">
      <w:pPr>
        <w:pStyle w:val="Heading2"/>
        <w:numPr>
          <w:ilvl w:val="1"/>
          <w:numId w:val="34"/>
        </w:numPr>
        <w:ind w:left="360"/>
        <w:rPr>
          <w:rFonts w:cs="Times New Roman"/>
        </w:rPr>
      </w:pPr>
      <w:bookmarkStart w:id="72" w:name="_Toc372110178"/>
      <w:bookmarkStart w:id="73" w:name="_Toc372110689"/>
      <w:bookmarkStart w:id="74" w:name="_Toc372110935"/>
      <w:r>
        <w:rPr>
          <w:rFonts w:cs="Times New Roman"/>
        </w:rPr>
        <w:t>Đăng kí thành viên</w:t>
      </w:r>
    </w:p>
    <w:p w:rsidR="00A54F8E"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Mô tả</w:t>
      </w:r>
      <w:r w:rsidR="00A54F8E">
        <w:rPr>
          <w:rFonts w:ascii="Times New Roman" w:hAnsi="Times New Roman" w:cs="Times New Roman"/>
          <w:sz w:val="28"/>
          <w:szCs w:val="28"/>
        </w:rPr>
        <w:t xml:space="preserve">: </w:t>
      </w:r>
      <w:r w:rsidR="00BD2949">
        <w:rPr>
          <w:rFonts w:ascii="Times New Roman" w:hAnsi="Times New Roman" w:cs="Times New Roman"/>
          <w:sz w:val="28"/>
          <w:szCs w:val="28"/>
        </w:rPr>
        <w:t>Khách tham quan website có thể đăng ký làm thành viên.</w:t>
      </w:r>
    </w:p>
    <w:p w:rsidR="008E2B62" w:rsidRDefault="00A54F8E" w:rsidP="008E2B62">
      <w:pPr>
        <w:pStyle w:val="ListParagraph"/>
        <w:spacing w:line="271" w:lineRule="auto"/>
        <w:jc w:val="both"/>
        <w:rPr>
          <w:rFonts w:ascii="Times New Roman" w:hAnsi="Times New Roman" w:cs="Times New Roman"/>
          <w:sz w:val="28"/>
          <w:szCs w:val="28"/>
        </w:rPr>
      </w:pPr>
      <w:r>
        <w:rPr>
          <w:rFonts w:ascii="Times New Roman" w:hAnsi="Times New Roman" w:cs="Times New Roman"/>
          <w:sz w:val="28"/>
          <w:szCs w:val="28"/>
        </w:rPr>
        <w:t>M</w:t>
      </w:r>
      <w:r w:rsidR="008E2B62" w:rsidRPr="00270985">
        <w:rPr>
          <w:rFonts w:ascii="Times New Roman" w:hAnsi="Times New Roman" w:cs="Times New Roman"/>
          <w:sz w:val="28"/>
          <w:szCs w:val="28"/>
        </w:rPr>
        <w:t xml:space="preserve">ức ưu tiên: </w:t>
      </w:r>
      <w:r>
        <w:rPr>
          <w:rFonts w:ascii="Times New Roman" w:hAnsi="Times New Roman" w:cs="Times New Roman"/>
          <w:sz w:val="28"/>
          <w:szCs w:val="28"/>
        </w:rPr>
        <w:t>Trung bình</w:t>
      </w:r>
      <w:r w:rsidR="00BD2949">
        <w:rPr>
          <w:rFonts w:ascii="Times New Roman" w:hAnsi="Times New Roman" w:cs="Times New Roman"/>
          <w:sz w:val="28"/>
          <w:szCs w:val="28"/>
        </w:rPr>
        <w:t>.</w:t>
      </w:r>
    </w:p>
    <w:p w:rsidR="008E2B62" w:rsidRPr="00270985" w:rsidRDefault="008E2B62" w:rsidP="008E2B62">
      <w:pPr>
        <w:pStyle w:val="ListParagraph"/>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Tác nhân / Chuỗi đáp ứng: </w:t>
      </w:r>
      <w:r w:rsidR="00BD2949">
        <w:rPr>
          <w:rFonts w:ascii="Times New Roman" w:hAnsi="Times New Roman" w:cs="Times New Roman"/>
          <w:sz w:val="28"/>
          <w:szCs w:val="28"/>
        </w:rPr>
        <w:t>Tất cả mọi người muốn trở thành thành viên của website.</w:t>
      </w:r>
      <w:bookmarkStart w:id="75" w:name="_GoBack"/>
      <w:bookmarkEnd w:id="75"/>
    </w:p>
    <w:tbl>
      <w:tblPr>
        <w:tblStyle w:val="TableGrid"/>
        <w:tblW w:w="0" w:type="auto"/>
        <w:tblLook w:val="04A0" w:firstRow="1" w:lastRow="0" w:firstColumn="1" w:lastColumn="0" w:noHBand="0" w:noVBand="1"/>
      </w:tblPr>
      <w:tblGrid>
        <w:gridCol w:w="2491"/>
        <w:gridCol w:w="7067"/>
      </w:tblGrid>
      <w:tr w:rsidR="008E2B62" w:rsidRPr="00270985" w:rsidTr="00A54F8E">
        <w:tc>
          <w:tcPr>
            <w:tcW w:w="2491" w:type="dxa"/>
          </w:tcPr>
          <w:p w:rsidR="008E2B62" w:rsidRPr="00270985" w:rsidRDefault="008E2B62" w:rsidP="00A54F8E">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8E2B62" w:rsidRPr="00270985" w:rsidRDefault="008E2B62" w:rsidP="00A54F8E">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RE07</w:t>
            </w:r>
          </w:p>
        </w:tc>
      </w:tr>
      <w:tr w:rsidR="008E2B62" w:rsidRPr="00270985" w:rsidTr="00A54F8E">
        <w:tc>
          <w:tcPr>
            <w:tcW w:w="2491" w:type="dxa"/>
          </w:tcPr>
          <w:p w:rsidR="008E2B62" w:rsidRPr="00270985" w:rsidRDefault="008E2B62" w:rsidP="00A54F8E">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8E2B62" w:rsidRPr="00851A37" w:rsidRDefault="00851A37" w:rsidP="00851A37">
            <w:pPr>
              <w:pStyle w:val="Heading2"/>
              <w:outlineLvl w:val="1"/>
              <w:rPr>
                <w:rFonts w:cs="Times New Roman"/>
              </w:rPr>
            </w:pPr>
            <w:r>
              <w:rPr>
                <w:rFonts w:cs="Times New Roman"/>
              </w:rPr>
              <w:t>Đăng kí thành viên</w:t>
            </w:r>
          </w:p>
        </w:tc>
      </w:tr>
      <w:tr w:rsidR="008E2B62" w:rsidRPr="00270985" w:rsidTr="00A54F8E">
        <w:tc>
          <w:tcPr>
            <w:tcW w:w="2491" w:type="dxa"/>
          </w:tcPr>
          <w:p w:rsidR="008E2B62" w:rsidRPr="00270985" w:rsidRDefault="008E2B62" w:rsidP="00A54F8E">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8E2B62" w:rsidRPr="00270985" w:rsidRDefault="008E2B62" w:rsidP="00A54F8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Khách tự do</w:t>
            </w:r>
            <w:r w:rsidR="00851A37">
              <w:rPr>
                <w:rFonts w:ascii="Times New Roman" w:hAnsi="Times New Roman" w:cs="Times New Roman"/>
                <w:sz w:val="28"/>
                <w:szCs w:val="28"/>
              </w:rPr>
              <w:t>, Chủ nhà trọ.</w:t>
            </w:r>
          </w:p>
        </w:tc>
      </w:tr>
      <w:tr w:rsidR="008E2B62" w:rsidRPr="00270985" w:rsidTr="00A54F8E">
        <w:tc>
          <w:tcPr>
            <w:tcW w:w="2491" w:type="dxa"/>
          </w:tcPr>
          <w:p w:rsidR="008E2B62" w:rsidRPr="00270985" w:rsidRDefault="008E2B62" w:rsidP="00A54F8E">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8E2B62" w:rsidRPr="00270985" w:rsidRDefault="00EB315F" w:rsidP="00A54F8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N/A</w:t>
            </w:r>
          </w:p>
        </w:tc>
      </w:tr>
      <w:tr w:rsidR="008E2B62" w:rsidRPr="00270985" w:rsidTr="00A54F8E">
        <w:tc>
          <w:tcPr>
            <w:tcW w:w="2491" w:type="dxa"/>
          </w:tcPr>
          <w:p w:rsidR="008E2B62" w:rsidRPr="00270985" w:rsidRDefault="008E2B62" w:rsidP="00A54F8E">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EB315F" w:rsidRDefault="00EB315F" w:rsidP="00EB315F">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1: Người dùng chọn chức năng “Đăng ký”.</w:t>
            </w:r>
          </w:p>
          <w:p w:rsidR="00EB315F" w:rsidRDefault="00EB315F" w:rsidP="00EB315F">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2: Website chuyển hướng sang trang đăng ký.</w:t>
            </w:r>
          </w:p>
          <w:p w:rsidR="00EB315F" w:rsidRDefault="00EB315F" w:rsidP="00EB315F">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3: Người dùng nhập thông tin để đăng ký thành viên (Họ tên, giới tính, năm sinh, đối tượng</w:t>
            </w:r>
            <w:r w:rsidR="00A54F8E">
              <w:rPr>
                <w:rFonts w:ascii="Times New Roman" w:hAnsi="Times New Roman" w:cs="Times New Roman"/>
                <w:sz w:val="28"/>
                <w:szCs w:val="28"/>
              </w:rPr>
              <w:t>, user name, password, email</w:t>
            </w:r>
            <w:r>
              <w:rPr>
                <w:rFonts w:ascii="Times New Roman" w:hAnsi="Times New Roman" w:cs="Times New Roman"/>
                <w:sz w:val="28"/>
                <w:szCs w:val="28"/>
              </w:rPr>
              <w:t>), người dùng chọn “Đồng ý với qui định của website”.</w:t>
            </w:r>
          </w:p>
          <w:p w:rsidR="00A54F8E" w:rsidRDefault="00A54F8E" w:rsidP="00EB315F">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 Người dùng nhập mã </w:t>
            </w:r>
            <w:r w:rsidRPr="00A54F8E">
              <w:rPr>
                <w:rFonts w:ascii="Times New Roman" w:hAnsi="Times New Roman" w:cs="Times New Roman"/>
                <w:sz w:val="28"/>
                <w:szCs w:val="28"/>
              </w:rPr>
              <w:t>captcha</w:t>
            </w:r>
            <w:r>
              <w:rPr>
                <w:rFonts w:ascii="Times New Roman" w:hAnsi="Times New Roman" w:cs="Times New Roman"/>
                <w:sz w:val="28"/>
                <w:szCs w:val="28"/>
              </w:rPr>
              <w:t xml:space="preserve"> và chọn “Đăng ký”.</w:t>
            </w:r>
          </w:p>
          <w:p w:rsidR="008E2B62" w:rsidRPr="00270985" w:rsidRDefault="00EB315F" w:rsidP="00A54F8E">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w:t>
            </w:r>
            <w:r w:rsidR="00A54F8E">
              <w:rPr>
                <w:rFonts w:ascii="Times New Roman" w:hAnsi="Times New Roman" w:cs="Times New Roman"/>
                <w:sz w:val="28"/>
                <w:szCs w:val="28"/>
              </w:rPr>
              <w:t>c 5</w:t>
            </w:r>
            <w:r>
              <w:rPr>
                <w:rFonts w:ascii="Times New Roman" w:hAnsi="Times New Roman" w:cs="Times New Roman"/>
                <w:sz w:val="28"/>
                <w:szCs w:val="28"/>
              </w:rPr>
              <w:t xml:space="preserve">: Hệ thống hiển thị thông báo </w:t>
            </w:r>
            <w:r w:rsidR="00A54F8E">
              <w:rPr>
                <w:rFonts w:ascii="Times New Roman" w:hAnsi="Times New Roman" w:cs="Times New Roman"/>
                <w:sz w:val="28"/>
                <w:szCs w:val="28"/>
              </w:rPr>
              <w:t>đăng ký thành công</w:t>
            </w:r>
            <w:r>
              <w:rPr>
                <w:rFonts w:ascii="Times New Roman" w:hAnsi="Times New Roman" w:cs="Times New Roman"/>
                <w:sz w:val="28"/>
                <w:szCs w:val="28"/>
              </w:rPr>
              <w:t>.</w:t>
            </w:r>
          </w:p>
        </w:tc>
      </w:tr>
      <w:tr w:rsidR="00A54F8E" w:rsidRPr="00270985" w:rsidTr="00A54F8E">
        <w:tc>
          <w:tcPr>
            <w:tcW w:w="2491" w:type="dxa"/>
          </w:tcPr>
          <w:p w:rsidR="00A54F8E" w:rsidRPr="00270985" w:rsidRDefault="00A54F8E" w:rsidP="00A54F8E">
            <w:pPr>
              <w:spacing w:before="120" w:after="120" w:line="271" w:lineRule="auto"/>
              <w:jc w:val="both"/>
              <w:rPr>
                <w:rFonts w:ascii="Times New Roman" w:hAnsi="Times New Roman" w:cs="Times New Roman"/>
                <w:b/>
                <w:sz w:val="28"/>
                <w:szCs w:val="28"/>
              </w:rPr>
            </w:pPr>
            <w:r>
              <w:rPr>
                <w:rFonts w:ascii="Times New Roman" w:hAnsi="Times New Roman" w:cs="Times New Roman"/>
                <w:b/>
                <w:sz w:val="28"/>
                <w:szCs w:val="28"/>
              </w:rPr>
              <w:t>Xử lý ngoài luồng</w:t>
            </w:r>
          </w:p>
        </w:tc>
        <w:tc>
          <w:tcPr>
            <w:tcW w:w="7067" w:type="dxa"/>
          </w:tcPr>
          <w:p w:rsidR="00A54F8E" w:rsidRDefault="00A54F8E" w:rsidP="00EB315F">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3.1: Hệ thống thông báo lổi khi người dùng nhập ký tự đặc biệt vào các trường thông tin.</w:t>
            </w:r>
          </w:p>
          <w:p w:rsidR="00664CFD" w:rsidRDefault="00A54F8E" w:rsidP="00EB315F">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3.2: Hệ thống yêu cầu </w:t>
            </w:r>
            <w:r w:rsidR="00664CFD">
              <w:rPr>
                <w:rFonts w:ascii="Times New Roman" w:hAnsi="Times New Roman" w:cs="Times New Roman"/>
                <w:sz w:val="28"/>
                <w:szCs w:val="28"/>
              </w:rPr>
              <w:t>nhập</w:t>
            </w:r>
            <w:r>
              <w:rPr>
                <w:rFonts w:ascii="Times New Roman" w:hAnsi="Times New Roman" w:cs="Times New Roman"/>
                <w:sz w:val="28"/>
                <w:szCs w:val="28"/>
              </w:rPr>
              <w:t xml:space="preserve"> user name khác khi user name đó đã tồn tại.</w:t>
            </w:r>
          </w:p>
          <w:p w:rsidR="00A54F8E" w:rsidRDefault="00A54F8E" w:rsidP="00EB315F">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Bước 4.1: Hệ thống hiển thị lại mã captcha mới khi người dùng nhập sai (người dùng có thể chọn đổi mã khác).</w:t>
            </w:r>
          </w:p>
          <w:p w:rsidR="00A54F8E" w:rsidRDefault="00A54F8E" w:rsidP="00664CFD">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4.2: Người dùng chọn “làm mới” </w:t>
            </w:r>
            <w:r w:rsidR="00664CFD">
              <w:rPr>
                <w:rFonts w:ascii="Times New Roman" w:hAnsi="Times New Roman" w:cs="Times New Roman"/>
                <w:sz w:val="28"/>
                <w:szCs w:val="28"/>
              </w:rPr>
              <w:t>website sẽ</w:t>
            </w:r>
            <w:r>
              <w:rPr>
                <w:rFonts w:ascii="Times New Roman" w:hAnsi="Times New Roman" w:cs="Times New Roman"/>
                <w:sz w:val="28"/>
                <w:szCs w:val="28"/>
              </w:rPr>
              <w:t xml:space="preserve"> xóa hết những trường thông tin mà người dùng mới nhập. </w:t>
            </w:r>
          </w:p>
          <w:p w:rsidR="00664CFD" w:rsidRDefault="00664CFD" w:rsidP="00664CFD">
            <w:pPr>
              <w:tabs>
                <w:tab w:val="left" w:pos="6450"/>
              </w:tabs>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 xml:space="preserve">Bước 4.3: Hệ thống thông báo lổi khi người dùng nhập thiếu thông tin trong trường bắt buộc (Họ tên, username, </w:t>
            </w:r>
            <w:r>
              <w:rPr>
                <w:rFonts w:ascii="Times New Roman" w:hAnsi="Times New Roman" w:cs="Times New Roman"/>
                <w:sz w:val="28"/>
                <w:szCs w:val="28"/>
              </w:rPr>
              <w:lastRenderedPageBreak/>
              <w:t>password, email, mã captcha)</w:t>
            </w:r>
          </w:p>
        </w:tc>
      </w:tr>
      <w:tr w:rsidR="008E2B62" w:rsidRPr="00270985" w:rsidTr="00A54F8E">
        <w:tc>
          <w:tcPr>
            <w:tcW w:w="2491" w:type="dxa"/>
          </w:tcPr>
          <w:p w:rsidR="008E2B62" w:rsidRPr="00270985" w:rsidRDefault="008E2B62" w:rsidP="00A54F8E">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lastRenderedPageBreak/>
              <w:t>Kết quả</w:t>
            </w:r>
          </w:p>
        </w:tc>
        <w:tc>
          <w:tcPr>
            <w:tcW w:w="7067" w:type="dxa"/>
          </w:tcPr>
          <w:p w:rsidR="008E2B62" w:rsidRPr="00270985" w:rsidRDefault="00664CFD" w:rsidP="00A54F8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Người dùng đăng ký thành công tài khoảng của website.</w:t>
            </w:r>
          </w:p>
        </w:tc>
      </w:tr>
      <w:tr w:rsidR="008E2B62" w:rsidRPr="00270985" w:rsidTr="00A54F8E">
        <w:trPr>
          <w:trHeight w:val="70"/>
        </w:trPr>
        <w:tc>
          <w:tcPr>
            <w:tcW w:w="2491" w:type="dxa"/>
          </w:tcPr>
          <w:p w:rsidR="008E2B62" w:rsidRPr="00270985" w:rsidRDefault="008E2B62" w:rsidP="00A54F8E">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8E2B62" w:rsidRPr="00270985" w:rsidRDefault="00664CFD" w:rsidP="00A54F8E">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Nội dung thông tin cập nhật không chứa kí tự đặc biệt nào bao gồm: “ ”,,!,@,#,$,%,^,&amp;,*,(,),=,-,[,]</w:t>
            </w:r>
          </w:p>
        </w:tc>
      </w:tr>
    </w:tbl>
    <w:p w:rsidR="008E2B62" w:rsidRPr="008E2B62" w:rsidRDefault="008E2B62" w:rsidP="008E2B62">
      <w:pPr>
        <w:ind w:left="90"/>
      </w:pPr>
    </w:p>
    <w:p w:rsidR="001050E7" w:rsidRPr="00270985" w:rsidRDefault="008E2B62" w:rsidP="00765B1D">
      <w:pPr>
        <w:pStyle w:val="Heading2"/>
        <w:rPr>
          <w:rFonts w:cs="Times New Roman"/>
        </w:rPr>
      </w:pPr>
      <w:r>
        <w:rPr>
          <w:rFonts w:cs="Times New Roman"/>
        </w:rPr>
        <w:t xml:space="preserve">4.8 </w:t>
      </w:r>
      <w:r w:rsidR="004828D3" w:rsidRPr="00270985">
        <w:rPr>
          <w:rFonts w:cs="Times New Roman"/>
        </w:rPr>
        <w:t xml:space="preserve">Tính năng </w:t>
      </w:r>
      <w:bookmarkEnd w:id="72"/>
      <w:bookmarkEnd w:id="73"/>
      <w:bookmarkEnd w:id="74"/>
      <w:r>
        <w:rPr>
          <w:rFonts w:cs="Times New Roman"/>
        </w:rPr>
        <w:t>Đăng xuất</w:t>
      </w:r>
    </w:p>
    <w:p w:rsidR="00A34862"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 xml:space="preserve">Mô tả và mức ưu tiên: Chức năng này được sử dụng để đăng xuất tác nhân khỏi hệ thống để quay về màn hình đăng nhập. Chức năng này có mức ưu tiên thấp. </w:t>
      </w:r>
    </w:p>
    <w:p w:rsidR="001050E7" w:rsidRPr="00270985" w:rsidRDefault="001050E7" w:rsidP="00A34862">
      <w:pPr>
        <w:pStyle w:val="ListParagraph"/>
        <w:spacing w:line="271" w:lineRule="auto"/>
        <w:ind w:left="0" w:firstLine="630"/>
        <w:jc w:val="both"/>
        <w:rPr>
          <w:rFonts w:ascii="Times New Roman" w:hAnsi="Times New Roman" w:cs="Times New Roman"/>
          <w:sz w:val="28"/>
          <w:szCs w:val="28"/>
        </w:rPr>
      </w:pPr>
      <w:r w:rsidRPr="00270985">
        <w:rPr>
          <w:rFonts w:ascii="Times New Roman" w:hAnsi="Times New Roman" w:cs="Times New Roman"/>
          <w:sz w:val="28"/>
          <w:szCs w:val="28"/>
        </w:rPr>
        <w:t>Tác nhân / Chuỗi đáp ứng: Nhóm người dùng đăng nhập chọn chức năng thoát. Hệ thống đăng xuất khỏi hệ thống và quay về màn hình đăng nhập.</w:t>
      </w:r>
    </w:p>
    <w:tbl>
      <w:tblPr>
        <w:tblStyle w:val="TableGrid"/>
        <w:tblW w:w="0" w:type="auto"/>
        <w:tblLook w:val="04A0" w:firstRow="1" w:lastRow="0" w:firstColumn="1" w:lastColumn="0" w:noHBand="0" w:noVBand="1"/>
      </w:tblPr>
      <w:tblGrid>
        <w:gridCol w:w="2491"/>
        <w:gridCol w:w="7067"/>
      </w:tblGrid>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Mã yêu cầu</w:t>
            </w:r>
          </w:p>
        </w:tc>
        <w:tc>
          <w:tcPr>
            <w:tcW w:w="7067" w:type="dxa"/>
          </w:tcPr>
          <w:p w:rsidR="001050E7" w:rsidRPr="00270985" w:rsidRDefault="00765B1D"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RE</w:t>
            </w:r>
            <w:r w:rsidR="0099200B">
              <w:rPr>
                <w:rFonts w:ascii="Times New Roman" w:hAnsi="Times New Roman" w:cs="Times New Roman"/>
                <w:sz w:val="28"/>
                <w:szCs w:val="28"/>
              </w:rPr>
              <w:t>Q08</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Tên chức năng</w:t>
            </w:r>
          </w:p>
        </w:tc>
        <w:tc>
          <w:tcPr>
            <w:tcW w:w="7067" w:type="dxa"/>
          </w:tcPr>
          <w:p w:rsidR="001050E7" w:rsidRPr="00270985" w:rsidRDefault="003418EA" w:rsidP="00076F5B">
            <w:pPr>
              <w:spacing w:before="120" w:after="120" w:line="271" w:lineRule="auto"/>
              <w:jc w:val="both"/>
              <w:rPr>
                <w:rFonts w:ascii="Times New Roman" w:hAnsi="Times New Roman" w:cs="Times New Roman"/>
                <w:sz w:val="28"/>
                <w:szCs w:val="28"/>
              </w:rPr>
            </w:pPr>
            <w:r w:rsidRPr="003418EA">
              <w:rPr>
                <w:rFonts w:ascii="Times New Roman" w:hAnsi="Times New Roman" w:cs="Times New Roman"/>
                <w:b/>
                <w:sz w:val="28"/>
                <w:szCs w:val="28"/>
              </w:rPr>
              <w:t>Đăng xuất</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Đối tượng sử dụng</w:t>
            </w:r>
          </w:p>
        </w:tc>
        <w:tc>
          <w:tcPr>
            <w:tcW w:w="7067" w:type="dxa"/>
          </w:tcPr>
          <w:p w:rsidR="001050E7" w:rsidRPr="00270985" w:rsidRDefault="00492855"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Admin, thành viên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Tiền điều kiện</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Phải đăng nhập thành công vào hệ thống</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Cách xử lý</w:t>
            </w:r>
          </w:p>
        </w:tc>
        <w:tc>
          <w:tcPr>
            <w:tcW w:w="7067" w:type="dxa"/>
          </w:tcPr>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Bước 1: Sau khi đăng nhập và chọn chức năng thành công hệ thống sẽ thông báo ‘Bạn có muốn khoát hay không’, chọn Yes hoặc No.</w:t>
            </w:r>
          </w:p>
          <w:p w:rsidR="001050E7" w:rsidRPr="00270985" w:rsidRDefault="001050E7" w:rsidP="00076F5B">
            <w:pPr>
              <w:tabs>
                <w:tab w:val="left" w:pos="6450"/>
              </w:tabs>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Bước 2: Hệ thống tiến hành đăng xuất khỏi tài khoản nhóm người dùng nếu chọn Yes và không đăng xuất nếu người dùng chọn No.</w:t>
            </w:r>
          </w:p>
        </w:tc>
      </w:tr>
      <w:tr w:rsidR="001050E7" w:rsidRPr="00270985" w:rsidTr="0031314F">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Kết quả</w:t>
            </w:r>
          </w:p>
        </w:tc>
        <w:tc>
          <w:tcPr>
            <w:tcW w:w="7067" w:type="dxa"/>
          </w:tcPr>
          <w:p w:rsidR="001050E7" w:rsidRPr="00270985" w:rsidRDefault="001050E7" w:rsidP="00076F5B">
            <w:pPr>
              <w:spacing w:before="120" w:after="120"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Người dùng thoát ra khỏi hệ thống </w:t>
            </w:r>
            <w:r w:rsidR="00700E88" w:rsidRPr="00270985">
              <w:rPr>
                <w:rFonts w:ascii="Times New Roman" w:hAnsi="Times New Roman" w:cs="Times New Roman"/>
                <w:sz w:val="28"/>
                <w:szCs w:val="28"/>
              </w:rPr>
              <w:t>hoặc không.</w:t>
            </w:r>
          </w:p>
        </w:tc>
      </w:tr>
      <w:tr w:rsidR="001050E7" w:rsidRPr="00270985" w:rsidTr="0031314F">
        <w:trPr>
          <w:trHeight w:val="70"/>
        </w:trPr>
        <w:tc>
          <w:tcPr>
            <w:tcW w:w="2491" w:type="dxa"/>
          </w:tcPr>
          <w:p w:rsidR="001050E7" w:rsidRPr="00270985" w:rsidRDefault="001050E7" w:rsidP="00076F5B">
            <w:pPr>
              <w:spacing w:before="120" w:after="120" w:line="271" w:lineRule="auto"/>
              <w:jc w:val="both"/>
              <w:rPr>
                <w:rFonts w:ascii="Times New Roman" w:hAnsi="Times New Roman" w:cs="Times New Roman"/>
                <w:b/>
                <w:sz w:val="28"/>
                <w:szCs w:val="28"/>
              </w:rPr>
            </w:pPr>
            <w:r w:rsidRPr="00270985">
              <w:rPr>
                <w:rFonts w:ascii="Times New Roman" w:hAnsi="Times New Roman" w:cs="Times New Roman"/>
                <w:b/>
                <w:sz w:val="28"/>
                <w:szCs w:val="28"/>
              </w:rPr>
              <w:t>Ghi chú</w:t>
            </w:r>
          </w:p>
        </w:tc>
        <w:tc>
          <w:tcPr>
            <w:tcW w:w="7067" w:type="dxa"/>
          </w:tcPr>
          <w:p w:rsidR="001050E7" w:rsidRPr="00270985" w:rsidRDefault="00752857" w:rsidP="00076F5B">
            <w:pPr>
              <w:spacing w:before="120" w:after="120" w:line="271" w:lineRule="auto"/>
              <w:jc w:val="both"/>
              <w:rPr>
                <w:rFonts w:ascii="Times New Roman" w:hAnsi="Times New Roman" w:cs="Times New Roman"/>
                <w:sz w:val="28"/>
                <w:szCs w:val="28"/>
              </w:rPr>
            </w:pPr>
            <w:r>
              <w:rPr>
                <w:rFonts w:ascii="Times New Roman" w:hAnsi="Times New Roman" w:cs="Times New Roman"/>
                <w:sz w:val="28"/>
                <w:szCs w:val="28"/>
              </w:rPr>
              <w:t>Khi người dùng đăng xuất khỏi hệ thống thì sẽ không còn quyền thao tác các chức năng trên hệ thống. Người dùng sẽ chỉ có thể tìm kiếm và xem thông tin nhà trọ như là khách tự do</w:t>
            </w:r>
          </w:p>
        </w:tc>
      </w:tr>
    </w:tbl>
    <w:p w:rsidR="00544468" w:rsidRPr="00270985" w:rsidRDefault="00544468" w:rsidP="00076F5B">
      <w:pPr>
        <w:spacing w:line="271" w:lineRule="auto"/>
        <w:jc w:val="both"/>
        <w:rPr>
          <w:rFonts w:ascii="Times New Roman" w:hAnsi="Times New Roman" w:cs="Times New Roman"/>
          <w:b/>
          <w:sz w:val="28"/>
          <w:szCs w:val="28"/>
        </w:rPr>
      </w:pPr>
    </w:p>
    <w:p w:rsidR="00CD1655" w:rsidRPr="00270985" w:rsidRDefault="00620225" w:rsidP="00765B1D">
      <w:pPr>
        <w:pStyle w:val="Heading1"/>
        <w:rPr>
          <w:rFonts w:cs="Times New Roman"/>
        </w:rPr>
      </w:pPr>
      <w:bookmarkStart w:id="76" w:name="_Toc372110179"/>
      <w:bookmarkStart w:id="77" w:name="_Toc372110690"/>
      <w:bookmarkStart w:id="78" w:name="_Toc372110936"/>
      <w:r w:rsidRPr="00270985">
        <w:rPr>
          <w:rFonts w:cs="Times New Roman"/>
        </w:rPr>
        <w:lastRenderedPageBreak/>
        <w:t>5.  Các yêu cầu phi chức năng</w:t>
      </w:r>
      <w:bookmarkEnd w:id="76"/>
      <w:bookmarkEnd w:id="77"/>
      <w:bookmarkEnd w:id="78"/>
    </w:p>
    <w:p w:rsidR="00CD1655" w:rsidRPr="00270985" w:rsidRDefault="00CD1655" w:rsidP="00765B1D">
      <w:pPr>
        <w:pStyle w:val="Heading2"/>
        <w:rPr>
          <w:rFonts w:cs="Times New Roman"/>
        </w:rPr>
      </w:pPr>
      <w:bookmarkStart w:id="79" w:name="_Toc372110180"/>
      <w:bookmarkStart w:id="80" w:name="_Toc372110691"/>
      <w:bookmarkStart w:id="81" w:name="_Toc372110937"/>
      <w:r w:rsidRPr="00270985">
        <w:rPr>
          <w:rFonts w:cs="Times New Roman"/>
        </w:rPr>
        <w:t xml:space="preserve">5.1 </w:t>
      </w:r>
      <w:r w:rsidR="000E76ED" w:rsidRPr="00270985">
        <w:rPr>
          <w:rFonts w:cs="Times New Roman"/>
        </w:rPr>
        <w:t xml:space="preserve"> Y</w:t>
      </w:r>
      <w:r w:rsidR="0004128F" w:rsidRPr="00270985">
        <w:rPr>
          <w:rFonts w:cs="Times New Roman"/>
        </w:rPr>
        <w:t>êu cầu thực thi</w:t>
      </w:r>
      <w:bookmarkEnd w:id="79"/>
      <w:bookmarkEnd w:id="80"/>
      <w:bookmarkEnd w:id="81"/>
    </w:p>
    <w:p w:rsidR="00583BB7" w:rsidRDefault="00583BB7" w:rsidP="0031314F">
      <w:pPr>
        <w:pStyle w:val="ListParagraph"/>
        <w:numPr>
          <w:ilvl w:val="0"/>
          <w:numId w:val="18"/>
        </w:numPr>
        <w:spacing w:before="16" w:after="0" w:line="271" w:lineRule="auto"/>
        <w:jc w:val="both"/>
        <w:rPr>
          <w:rFonts w:ascii="Times New Roman" w:hAnsi="Times New Roman" w:cs="Times New Roman"/>
          <w:sz w:val="28"/>
          <w:szCs w:val="26"/>
        </w:rPr>
      </w:pPr>
      <w:r w:rsidRPr="00270985">
        <w:rPr>
          <w:rFonts w:ascii="Times New Roman" w:hAnsi="Times New Roman" w:cs="Times New Roman"/>
          <w:sz w:val="28"/>
          <w:szCs w:val="26"/>
        </w:rPr>
        <w:t>Tốc độ xử lý của hệ thống phải nhanh chóng và chính xác</w:t>
      </w:r>
      <w:r w:rsidR="006D0882" w:rsidRPr="00270985">
        <w:rPr>
          <w:rFonts w:ascii="Times New Roman" w:hAnsi="Times New Roman" w:cs="Times New Roman"/>
          <w:sz w:val="28"/>
          <w:szCs w:val="26"/>
        </w:rPr>
        <w:t>.</w:t>
      </w:r>
    </w:p>
    <w:p w:rsidR="00CE0DF0" w:rsidRPr="00CE0DF0" w:rsidRDefault="00CE0DF0" w:rsidP="00CE0DF0">
      <w:pPr>
        <w:pStyle w:val="ListParagraph"/>
        <w:numPr>
          <w:ilvl w:val="0"/>
          <w:numId w:val="18"/>
        </w:numPr>
        <w:spacing w:before="16" w:after="0" w:line="271" w:lineRule="auto"/>
        <w:jc w:val="both"/>
        <w:rPr>
          <w:rFonts w:ascii="Times New Roman" w:hAnsi="Times New Roman" w:cs="Times New Roman"/>
          <w:sz w:val="28"/>
          <w:szCs w:val="26"/>
        </w:rPr>
      </w:pPr>
      <w:r w:rsidRPr="00CE0DF0">
        <w:rPr>
          <w:rFonts w:ascii="Times New Roman" w:hAnsi="Times New Roman" w:cs="Times New Roman"/>
          <w:sz w:val="28"/>
          <w:szCs w:val="26"/>
        </w:rPr>
        <w:t>Thời gian đáp ứng trung bình tính từ lúc yêu cầu trang đến hiển thị trang là 10s.</w:t>
      </w:r>
    </w:p>
    <w:p w:rsidR="0004128F" w:rsidRPr="00270985" w:rsidRDefault="0004128F" w:rsidP="00765B1D">
      <w:pPr>
        <w:pStyle w:val="Heading2"/>
        <w:rPr>
          <w:rFonts w:cs="Times New Roman"/>
        </w:rPr>
      </w:pPr>
      <w:bookmarkStart w:id="82" w:name="_Toc372110181"/>
      <w:bookmarkStart w:id="83" w:name="_Toc372110692"/>
      <w:bookmarkStart w:id="84" w:name="_Toc372110938"/>
      <w:r w:rsidRPr="00270985">
        <w:rPr>
          <w:rFonts w:cs="Times New Roman"/>
        </w:rPr>
        <w:t xml:space="preserve">5.2 </w:t>
      </w:r>
      <w:r w:rsidR="000E76ED" w:rsidRPr="00270985">
        <w:rPr>
          <w:rFonts w:cs="Times New Roman"/>
        </w:rPr>
        <w:t xml:space="preserve"> Y</w:t>
      </w:r>
      <w:r w:rsidRPr="00270985">
        <w:rPr>
          <w:rFonts w:cs="Times New Roman"/>
        </w:rPr>
        <w:t>êu cầu an toàn</w:t>
      </w:r>
      <w:bookmarkEnd w:id="82"/>
      <w:bookmarkEnd w:id="83"/>
      <w:bookmarkEnd w:id="84"/>
    </w:p>
    <w:p w:rsidR="0004128F" w:rsidRDefault="0004128F" w:rsidP="003961C4">
      <w:pPr>
        <w:pStyle w:val="ListParagraph"/>
        <w:numPr>
          <w:ilvl w:val="0"/>
          <w:numId w:val="13"/>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Về</w:t>
      </w:r>
      <w:r w:rsidR="008B0186" w:rsidRPr="00270985">
        <w:rPr>
          <w:rFonts w:ascii="Times New Roman" w:hAnsi="Times New Roman" w:cs="Times New Roman"/>
          <w:sz w:val="28"/>
          <w:szCs w:val="28"/>
        </w:rPr>
        <w:t xml:space="preserve"> phía Admin:</w:t>
      </w:r>
      <w:r w:rsidRPr="00270985">
        <w:rPr>
          <w:rFonts w:ascii="Times New Roman" w:hAnsi="Times New Roman" w:cs="Times New Roman"/>
          <w:sz w:val="28"/>
          <w:szCs w:val="28"/>
        </w:rPr>
        <w:t xml:space="preserve"> </w:t>
      </w:r>
      <w:r w:rsidR="00173730" w:rsidRPr="00270985">
        <w:rPr>
          <w:rFonts w:ascii="Times New Roman" w:hAnsi="Times New Roman" w:cs="Times New Roman"/>
          <w:sz w:val="28"/>
          <w:szCs w:val="28"/>
        </w:rPr>
        <w:t>Dữ liệu cần được sao lưu dự phòng</w:t>
      </w:r>
      <w:r w:rsidRPr="00270985">
        <w:rPr>
          <w:rFonts w:ascii="Times New Roman" w:hAnsi="Times New Roman" w:cs="Times New Roman"/>
          <w:sz w:val="28"/>
          <w:szCs w:val="28"/>
        </w:rPr>
        <w:t xml:space="preserve"> ở một </w:t>
      </w:r>
      <w:r w:rsidR="00173730" w:rsidRPr="00270985">
        <w:rPr>
          <w:rFonts w:ascii="Times New Roman" w:hAnsi="Times New Roman" w:cs="Times New Roman"/>
          <w:sz w:val="28"/>
          <w:szCs w:val="28"/>
        </w:rPr>
        <w:t>nơi</w:t>
      </w:r>
      <w:r w:rsidRPr="00270985">
        <w:rPr>
          <w:rFonts w:ascii="Times New Roman" w:hAnsi="Times New Roman" w:cs="Times New Roman"/>
          <w:sz w:val="28"/>
          <w:szCs w:val="28"/>
        </w:rPr>
        <w:t xml:space="preserve"> khác để tránh thất thoát thông t</w:t>
      </w:r>
      <w:r w:rsidR="00495FEE" w:rsidRPr="00270985">
        <w:rPr>
          <w:rFonts w:ascii="Times New Roman" w:hAnsi="Times New Roman" w:cs="Times New Roman"/>
          <w:sz w:val="28"/>
          <w:szCs w:val="28"/>
        </w:rPr>
        <w:t>in</w:t>
      </w:r>
      <w:r w:rsidR="00173730" w:rsidRPr="00270985">
        <w:rPr>
          <w:rFonts w:ascii="Times New Roman" w:hAnsi="Times New Roman" w:cs="Times New Roman"/>
          <w:sz w:val="28"/>
          <w:szCs w:val="28"/>
        </w:rPr>
        <w:t xml:space="preserve">, hỏng hóc phần cứng ảnh hưởng </w:t>
      </w:r>
      <w:r w:rsidR="004E0722" w:rsidRPr="00270985">
        <w:rPr>
          <w:rFonts w:ascii="Times New Roman" w:hAnsi="Times New Roman" w:cs="Times New Roman"/>
          <w:sz w:val="28"/>
          <w:szCs w:val="28"/>
        </w:rPr>
        <w:t xml:space="preserve">tính toàn vẹn </w:t>
      </w:r>
      <w:r w:rsidR="00173730" w:rsidRPr="00270985">
        <w:rPr>
          <w:rFonts w:ascii="Times New Roman" w:hAnsi="Times New Roman" w:cs="Times New Roman"/>
          <w:sz w:val="28"/>
          <w:szCs w:val="28"/>
        </w:rPr>
        <w:t>dữ liệu.</w:t>
      </w:r>
    </w:p>
    <w:p w:rsidR="002A4E52" w:rsidRPr="002A4E52" w:rsidRDefault="002A4E52" w:rsidP="002A4E52">
      <w:pPr>
        <w:pStyle w:val="ListParagraph"/>
        <w:numPr>
          <w:ilvl w:val="0"/>
          <w:numId w:val="13"/>
        </w:numPr>
        <w:spacing w:line="271" w:lineRule="auto"/>
        <w:jc w:val="both"/>
        <w:rPr>
          <w:rFonts w:ascii="Times New Roman" w:hAnsi="Times New Roman" w:cs="Times New Roman"/>
          <w:sz w:val="28"/>
          <w:szCs w:val="28"/>
        </w:rPr>
      </w:pPr>
      <w:r w:rsidRPr="002A4E52">
        <w:rPr>
          <w:rFonts w:ascii="Times New Roman" w:hAnsi="Times New Roman" w:cs="Times New Roman"/>
          <w:sz w:val="28"/>
          <w:szCs w:val="28"/>
        </w:rPr>
        <w:t>Chế độ captchar, xác nhận email để chứng thực người dùng.</w:t>
      </w:r>
    </w:p>
    <w:p w:rsidR="002A4E52" w:rsidRPr="002A4E52" w:rsidRDefault="002A4E52" w:rsidP="002A4E52">
      <w:pPr>
        <w:pStyle w:val="ListParagraph"/>
        <w:numPr>
          <w:ilvl w:val="0"/>
          <w:numId w:val="13"/>
        </w:numPr>
        <w:spacing w:line="271" w:lineRule="auto"/>
        <w:jc w:val="both"/>
        <w:rPr>
          <w:rFonts w:ascii="Times New Roman" w:hAnsi="Times New Roman" w:cs="Times New Roman"/>
          <w:sz w:val="28"/>
          <w:szCs w:val="28"/>
        </w:rPr>
      </w:pPr>
      <w:r>
        <w:rPr>
          <w:rFonts w:ascii="Times New Roman" w:hAnsi="Times New Roman" w:cs="Times New Roman"/>
          <w:sz w:val="28"/>
          <w:szCs w:val="28"/>
        </w:rPr>
        <w:t>Ẩ</w:t>
      </w:r>
      <w:r w:rsidRPr="002A4E52">
        <w:rPr>
          <w:rFonts w:ascii="Times New Roman" w:hAnsi="Times New Roman" w:cs="Times New Roman"/>
          <w:sz w:val="28"/>
          <w:szCs w:val="28"/>
        </w:rPr>
        <w:t xml:space="preserve">n hiển thị lỗi trên trình duyệt </w:t>
      </w:r>
    </w:p>
    <w:p w:rsidR="002A4E52" w:rsidRPr="002A4E52" w:rsidRDefault="002A4E52" w:rsidP="002A4E52">
      <w:pPr>
        <w:pStyle w:val="ListParagraph"/>
        <w:numPr>
          <w:ilvl w:val="0"/>
          <w:numId w:val="13"/>
        </w:numPr>
        <w:spacing w:line="271" w:lineRule="auto"/>
        <w:jc w:val="both"/>
        <w:rPr>
          <w:rFonts w:ascii="Times New Roman" w:hAnsi="Times New Roman" w:cs="Times New Roman"/>
          <w:sz w:val="28"/>
          <w:szCs w:val="28"/>
        </w:rPr>
      </w:pPr>
      <w:r>
        <w:rPr>
          <w:rFonts w:ascii="Times New Roman" w:hAnsi="Times New Roman" w:cs="Times New Roman"/>
          <w:sz w:val="28"/>
          <w:szCs w:val="28"/>
        </w:rPr>
        <w:t>P</w:t>
      </w:r>
      <w:r w:rsidRPr="002A4E52">
        <w:rPr>
          <w:rFonts w:ascii="Times New Roman" w:hAnsi="Times New Roman" w:cs="Times New Roman"/>
          <w:sz w:val="28"/>
          <w:szCs w:val="28"/>
        </w:rPr>
        <w:t xml:space="preserve">hòng ngừa </w:t>
      </w:r>
      <w:r w:rsidR="001B5063">
        <w:rPr>
          <w:rFonts w:ascii="Times New Roman" w:hAnsi="Times New Roman" w:cs="Times New Roman"/>
          <w:sz w:val="28"/>
          <w:szCs w:val="28"/>
        </w:rPr>
        <w:t>S</w:t>
      </w:r>
      <w:r w:rsidRPr="002A4E52">
        <w:rPr>
          <w:rFonts w:ascii="Times New Roman" w:hAnsi="Times New Roman" w:cs="Times New Roman"/>
          <w:sz w:val="28"/>
          <w:szCs w:val="28"/>
        </w:rPr>
        <w:t>ql</w:t>
      </w:r>
      <w:r w:rsidR="001B5063">
        <w:rPr>
          <w:rFonts w:ascii="Times New Roman" w:hAnsi="Times New Roman" w:cs="Times New Roman"/>
          <w:sz w:val="28"/>
          <w:szCs w:val="28"/>
        </w:rPr>
        <w:t xml:space="preserve"> I</w:t>
      </w:r>
      <w:r w:rsidRPr="002A4E52">
        <w:rPr>
          <w:rFonts w:ascii="Times New Roman" w:hAnsi="Times New Roman" w:cs="Times New Roman"/>
          <w:sz w:val="28"/>
          <w:szCs w:val="28"/>
        </w:rPr>
        <w:t>njection để tránh mất mác dữ liệu</w:t>
      </w:r>
      <w:r w:rsidR="007254D4">
        <w:rPr>
          <w:rFonts w:ascii="Times New Roman" w:hAnsi="Times New Roman" w:cs="Times New Roman"/>
          <w:sz w:val="28"/>
          <w:szCs w:val="28"/>
        </w:rPr>
        <w:t>.</w:t>
      </w:r>
    </w:p>
    <w:p w:rsidR="002A4E52" w:rsidRPr="00270985" w:rsidRDefault="002A4E52" w:rsidP="002A4E52">
      <w:pPr>
        <w:pStyle w:val="ListParagraph"/>
        <w:spacing w:line="271" w:lineRule="auto"/>
        <w:jc w:val="both"/>
        <w:rPr>
          <w:rFonts w:ascii="Times New Roman" w:hAnsi="Times New Roman" w:cs="Times New Roman"/>
          <w:sz w:val="28"/>
          <w:szCs w:val="28"/>
        </w:rPr>
      </w:pPr>
    </w:p>
    <w:p w:rsidR="00620225" w:rsidRPr="00270985" w:rsidRDefault="00620225" w:rsidP="00765B1D">
      <w:pPr>
        <w:pStyle w:val="Heading2"/>
        <w:rPr>
          <w:rFonts w:cs="Times New Roman"/>
        </w:rPr>
      </w:pPr>
      <w:bookmarkStart w:id="85" w:name="_Toc372110182"/>
      <w:bookmarkStart w:id="86" w:name="_Toc372110693"/>
      <w:bookmarkStart w:id="87" w:name="_Toc372110939"/>
      <w:r w:rsidRPr="00270985">
        <w:rPr>
          <w:rFonts w:cs="Times New Roman"/>
        </w:rPr>
        <w:t>5.3  Yêu cầu bảo mật</w:t>
      </w:r>
      <w:bookmarkEnd w:id="85"/>
      <w:bookmarkEnd w:id="86"/>
      <w:bookmarkEnd w:id="87"/>
    </w:p>
    <w:p w:rsidR="00BA3BCF" w:rsidRPr="00270985" w:rsidRDefault="004F15DC"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Mật khẩu của người dùng và người quản lý phải được bảo mật tuyệt đố</w:t>
      </w:r>
      <w:r w:rsidR="0031314F" w:rsidRPr="00270985">
        <w:rPr>
          <w:rFonts w:ascii="Times New Roman" w:hAnsi="Times New Roman" w:cs="Times New Roman"/>
          <w:sz w:val="28"/>
          <w:szCs w:val="28"/>
        </w:rPr>
        <w:t>i</w:t>
      </w:r>
      <w:r w:rsidRPr="00270985">
        <w:rPr>
          <w:rFonts w:ascii="Times New Roman" w:hAnsi="Times New Roman" w:cs="Times New Roman"/>
          <w:sz w:val="28"/>
          <w:szCs w:val="28"/>
        </w:rPr>
        <w:t>. Cho phép người dùng đặt lại mật khẩu</w:t>
      </w:r>
      <w:r w:rsidR="0031314F" w:rsidRPr="00270985">
        <w:rPr>
          <w:rFonts w:ascii="Times New Roman" w:hAnsi="Times New Roman" w:cs="Times New Roman"/>
          <w:sz w:val="28"/>
          <w:szCs w:val="28"/>
        </w:rPr>
        <w:t>.</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Bảo mật 2  mức : mức xác thực người sử dụng và mức </w:t>
      </w:r>
      <w:r w:rsidR="00747EF1" w:rsidRPr="00270985">
        <w:rPr>
          <w:rFonts w:ascii="Times New Roman" w:hAnsi="Times New Roman" w:cs="Times New Roman"/>
          <w:sz w:val="28"/>
          <w:szCs w:val="28"/>
        </w:rPr>
        <w:t>CSDL</w:t>
      </w:r>
    </w:p>
    <w:p w:rsidR="00F44EDA" w:rsidRPr="00270985" w:rsidRDefault="00F44EDA" w:rsidP="0031314F">
      <w:pPr>
        <w:pStyle w:val="ListParagraph"/>
        <w:numPr>
          <w:ilvl w:val="0"/>
          <w:numId w:val="12"/>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Toàn bộ dữ liệu phải được lưu trong </w:t>
      </w:r>
      <w:r w:rsidR="00747EF1" w:rsidRPr="00270985">
        <w:rPr>
          <w:rFonts w:ascii="Times New Roman" w:hAnsi="Times New Roman" w:cs="Times New Roman"/>
          <w:sz w:val="28"/>
          <w:szCs w:val="28"/>
        </w:rPr>
        <w:t xml:space="preserve">CSDL </w:t>
      </w:r>
      <w:r w:rsidRPr="00270985">
        <w:rPr>
          <w:rFonts w:ascii="Times New Roman" w:hAnsi="Times New Roman" w:cs="Times New Roman"/>
          <w:sz w:val="28"/>
          <w:szCs w:val="28"/>
        </w:rPr>
        <w:t>đã được mã hóa và phân quyền truy cập</w:t>
      </w:r>
      <w:r w:rsidR="00EB0634" w:rsidRPr="00270985">
        <w:rPr>
          <w:rFonts w:ascii="Times New Roman" w:hAnsi="Times New Roman" w:cs="Times New Roman"/>
          <w:sz w:val="28"/>
          <w:szCs w:val="28"/>
        </w:rPr>
        <w:t>.</w:t>
      </w:r>
    </w:p>
    <w:p w:rsidR="007B6A0B" w:rsidRPr="00270985" w:rsidRDefault="007B6A0B" w:rsidP="00765B1D">
      <w:pPr>
        <w:pStyle w:val="Heading2"/>
        <w:rPr>
          <w:rFonts w:cs="Times New Roman"/>
        </w:rPr>
      </w:pPr>
      <w:bookmarkStart w:id="88" w:name="_Toc372110183"/>
      <w:bookmarkStart w:id="89" w:name="_Toc372110694"/>
      <w:bookmarkStart w:id="90" w:name="_Toc372110940"/>
      <w:r w:rsidRPr="00270985">
        <w:rPr>
          <w:rFonts w:cs="Times New Roman"/>
        </w:rPr>
        <w:t>5.4 Yêu cầu giao diện</w:t>
      </w:r>
      <w:bookmarkEnd w:id="88"/>
      <w:bookmarkEnd w:id="89"/>
      <w:bookmarkEnd w:id="90"/>
    </w:p>
    <w:p w:rsidR="003836F1" w:rsidRPr="003836F1" w:rsidRDefault="003836F1" w:rsidP="003836F1">
      <w:pPr>
        <w:pStyle w:val="ListParagraph"/>
        <w:numPr>
          <w:ilvl w:val="0"/>
          <w:numId w:val="14"/>
        </w:numPr>
        <w:rPr>
          <w:rFonts w:ascii="Times New Roman" w:hAnsi="Times New Roman" w:cs="Times New Roman"/>
          <w:sz w:val="28"/>
          <w:szCs w:val="28"/>
        </w:rPr>
      </w:pPr>
      <w:r w:rsidRPr="003836F1">
        <w:rPr>
          <w:rFonts w:ascii="Times New Roman" w:hAnsi="Times New Roman" w:cs="Times New Roman"/>
          <w:sz w:val="28"/>
          <w:szCs w:val="28"/>
        </w:rPr>
        <w:t>Giao diện đẹp, dễ sử dụng</w:t>
      </w:r>
    </w:p>
    <w:p w:rsidR="003836F1" w:rsidRPr="003836F1" w:rsidRDefault="003836F1" w:rsidP="003836F1">
      <w:pPr>
        <w:pStyle w:val="ListParagraph"/>
        <w:numPr>
          <w:ilvl w:val="0"/>
          <w:numId w:val="14"/>
        </w:numPr>
        <w:rPr>
          <w:rFonts w:ascii="Times New Roman" w:hAnsi="Times New Roman" w:cs="Times New Roman"/>
          <w:sz w:val="28"/>
          <w:szCs w:val="28"/>
        </w:rPr>
      </w:pPr>
      <w:r w:rsidRPr="003836F1">
        <w:rPr>
          <w:rFonts w:ascii="Times New Roman" w:hAnsi="Times New Roman" w:cs="Times New Roman"/>
          <w:sz w:val="28"/>
          <w:szCs w:val="28"/>
        </w:rPr>
        <w:t>Giao diện trên  nền web</w:t>
      </w:r>
    </w:p>
    <w:p w:rsidR="003836F1" w:rsidRPr="003836F1" w:rsidRDefault="003836F1" w:rsidP="003836F1">
      <w:pPr>
        <w:pStyle w:val="ListParagraph"/>
        <w:numPr>
          <w:ilvl w:val="0"/>
          <w:numId w:val="14"/>
        </w:numPr>
        <w:rPr>
          <w:rFonts w:ascii="Times New Roman" w:hAnsi="Times New Roman" w:cs="Times New Roman"/>
          <w:sz w:val="28"/>
          <w:szCs w:val="28"/>
        </w:rPr>
      </w:pPr>
      <w:r w:rsidRPr="003836F1">
        <w:rPr>
          <w:rFonts w:ascii="Times New Roman" w:hAnsi="Times New Roman" w:cs="Times New Roman"/>
          <w:sz w:val="28"/>
          <w:szCs w:val="28"/>
        </w:rPr>
        <w:t>Hỗ trợ unicode utf8</w:t>
      </w:r>
    </w:p>
    <w:p w:rsidR="003836F1" w:rsidRPr="003836F1" w:rsidRDefault="003836F1" w:rsidP="003836F1">
      <w:pPr>
        <w:pStyle w:val="ListParagraph"/>
        <w:numPr>
          <w:ilvl w:val="0"/>
          <w:numId w:val="14"/>
        </w:numPr>
        <w:rPr>
          <w:rFonts w:ascii="Times New Roman" w:hAnsi="Times New Roman" w:cs="Times New Roman"/>
          <w:sz w:val="28"/>
          <w:szCs w:val="28"/>
        </w:rPr>
      </w:pPr>
      <w:r w:rsidRPr="003836F1">
        <w:rPr>
          <w:rFonts w:ascii="Times New Roman" w:hAnsi="Times New Roman" w:cs="Times New Roman"/>
          <w:sz w:val="28"/>
          <w:szCs w:val="28"/>
        </w:rPr>
        <w:t>Độ phân giải tối thiểu 800 x 600</w:t>
      </w:r>
    </w:p>
    <w:p w:rsidR="008D7C8E" w:rsidRPr="00B42351" w:rsidRDefault="008D7C8E" w:rsidP="008D7C8E">
      <w:pPr>
        <w:pStyle w:val="ListParagraph"/>
        <w:numPr>
          <w:ilvl w:val="0"/>
          <w:numId w:val="14"/>
        </w:numPr>
        <w:rPr>
          <w:rFonts w:ascii="Times New Roman" w:hAnsi="Times New Roman" w:cs="Times New Roman"/>
          <w:sz w:val="28"/>
          <w:szCs w:val="28"/>
        </w:rPr>
      </w:pPr>
      <w:r w:rsidRPr="00B42351">
        <w:rPr>
          <w:rFonts w:ascii="Times New Roman" w:hAnsi="Times New Roman" w:cs="Times New Roman"/>
          <w:sz w:val="28"/>
          <w:szCs w:val="28"/>
        </w:rPr>
        <w:t>Tin tức  mới phải được hiển thị nổi bật</w:t>
      </w:r>
    </w:p>
    <w:p w:rsidR="008D7C8E" w:rsidRPr="00370F7E" w:rsidRDefault="008D7C8E" w:rsidP="00370F7E">
      <w:pPr>
        <w:pStyle w:val="ListParagraph"/>
        <w:numPr>
          <w:ilvl w:val="0"/>
          <w:numId w:val="14"/>
        </w:numPr>
        <w:rPr>
          <w:rFonts w:ascii="Times New Roman" w:hAnsi="Times New Roman" w:cs="Times New Roman"/>
          <w:sz w:val="28"/>
          <w:szCs w:val="28"/>
        </w:rPr>
      </w:pPr>
      <w:r w:rsidRPr="00B42351">
        <w:rPr>
          <w:rFonts w:ascii="Times New Roman" w:hAnsi="Times New Roman" w:cs="Times New Roman"/>
          <w:sz w:val="28"/>
          <w:szCs w:val="28"/>
        </w:rPr>
        <w:t>Diễn dàn phải phải lý tin tức theo chủ đề</w:t>
      </w:r>
    </w:p>
    <w:p w:rsidR="00620225" w:rsidRPr="00270985" w:rsidRDefault="007B6A0B" w:rsidP="00765B1D">
      <w:pPr>
        <w:pStyle w:val="Heading2"/>
        <w:rPr>
          <w:rFonts w:cs="Times New Roman"/>
        </w:rPr>
      </w:pPr>
      <w:bookmarkStart w:id="91" w:name="_Toc372110184"/>
      <w:bookmarkStart w:id="92" w:name="_Toc372110695"/>
      <w:bookmarkStart w:id="93" w:name="_Toc372110941"/>
      <w:r w:rsidRPr="00270985">
        <w:rPr>
          <w:rFonts w:cs="Times New Roman"/>
        </w:rPr>
        <w:t>5.5</w:t>
      </w:r>
      <w:r w:rsidR="00620225" w:rsidRPr="00270985">
        <w:rPr>
          <w:rFonts w:cs="Times New Roman"/>
        </w:rPr>
        <w:t xml:space="preserve">  Các đặc điểm chất lượng phần mềm</w:t>
      </w:r>
      <w:bookmarkEnd w:id="91"/>
      <w:bookmarkEnd w:id="92"/>
      <w:bookmarkEnd w:id="93"/>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thích ứ</w:t>
      </w:r>
      <w:r w:rsidR="0029615E" w:rsidRPr="00270985">
        <w:rPr>
          <w:rFonts w:ascii="Times New Roman" w:hAnsi="Times New Roman" w:cs="Times New Roman"/>
          <w:sz w:val="28"/>
          <w:szCs w:val="28"/>
        </w:rPr>
        <w:t>ng</w:t>
      </w:r>
      <w:r w:rsidRPr="00270985">
        <w:rPr>
          <w:rFonts w:ascii="Times New Roman" w:hAnsi="Times New Roman" w:cs="Times New Roman"/>
          <w:sz w:val="28"/>
          <w:szCs w:val="28"/>
        </w:rPr>
        <w:t>: khả năng chạy trên mọi trình duyệt web với tốc độ chấp nhận được.</w:t>
      </w:r>
    </w:p>
    <w:p w:rsidR="003836F1" w:rsidRPr="003836F1" w:rsidRDefault="004B4283" w:rsidP="003836F1">
      <w:pPr>
        <w:pStyle w:val="ListParagraph"/>
        <w:numPr>
          <w:ilvl w:val="0"/>
          <w:numId w:val="10"/>
        </w:numPr>
        <w:spacing w:line="271" w:lineRule="auto"/>
        <w:jc w:val="both"/>
        <w:rPr>
          <w:rFonts w:ascii="Times New Roman" w:hAnsi="Times New Roman" w:cs="Times New Roman"/>
          <w:sz w:val="28"/>
          <w:szCs w:val="28"/>
        </w:rPr>
      </w:pPr>
      <w:r w:rsidRPr="003836F1">
        <w:rPr>
          <w:rFonts w:ascii="Times New Roman" w:hAnsi="Times New Roman" w:cs="Times New Roman"/>
          <w:sz w:val="28"/>
          <w:szCs w:val="28"/>
        </w:rPr>
        <w:t>Tính tin cậ</w:t>
      </w:r>
      <w:r w:rsidR="0029615E" w:rsidRPr="003836F1">
        <w:rPr>
          <w:rFonts w:ascii="Times New Roman" w:hAnsi="Times New Roman" w:cs="Times New Roman"/>
          <w:sz w:val="28"/>
          <w:szCs w:val="28"/>
        </w:rPr>
        <w:t>y</w:t>
      </w:r>
      <w:r w:rsidRPr="003836F1">
        <w:rPr>
          <w:rFonts w:ascii="Times New Roman" w:hAnsi="Times New Roman" w:cs="Times New Roman"/>
          <w:sz w:val="28"/>
          <w:szCs w:val="28"/>
        </w:rPr>
        <w:t xml:space="preserve">: </w:t>
      </w:r>
      <w:r w:rsidR="003836F1" w:rsidRPr="003836F1">
        <w:rPr>
          <w:rFonts w:ascii="Times New Roman" w:hAnsi="Times New Roman" w:cs="Times New Roman"/>
          <w:sz w:val="28"/>
          <w:szCs w:val="28"/>
        </w:rPr>
        <w:t xml:space="preserve">hệ thống không gây lỗi dữ liệu. </w:t>
      </w:r>
    </w:p>
    <w:p w:rsidR="004B4283" w:rsidRPr="003836F1" w:rsidRDefault="004B4283" w:rsidP="00A54F8E">
      <w:pPr>
        <w:pStyle w:val="ListParagraph"/>
        <w:numPr>
          <w:ilvl w:val="0"/>
          <w:numId w:val="10"/>
        </w:numPr>
        <w:spacing w:line="271" w:lineRule="auto"/>
        <w:jc w:val="both"/>
        <w:rPr>
          <w:rFonts w:ascii="Times New Roman" w:hAnsi="Times New Roman" w:cs="Times New Roman"/>
          <w:sz w:val="28"/>
          <w:szCs w:val="28"/>
        </w:rPr>
      </w:pPr>
      <w:r w:rsidRPr="003836F1">
        <w:rPr>
          <w:rFonts w:ascii="Times New Roman" w:hAnsi="Times New Roman" w:cs="Times New Roman"/>
          <w:sz w:val="28"/>
          <w:szCs w:val="28"/>
        </w:rPr>
        <w:t>Tính linh hoạ</w:t>
      </w:r>
      <w:r w:rsidR="0029615E" w:rsidRPr="003836F1">
        <w:rPr>
          <w:rFonts w:ascii="Times New Roman" w:hAnsi="Times New Roman" w:cs="Times New Roman"/>
          <w:sz w:val="28"/>
          <w:szCs w:val="28"/>
        </w:rPr>
        <w:t>t</w:t>
      </w:r>
      <w:r w:rsidRPr="003836F1">
        <w:rPr>
          <w:rFonts w:ascii="Times New Roman" w:hAnsi="Times New Roman" w:cs="Times New Roman"/>
          <w:sz w:val="28"/>
          <w:szCs w:val="28"/>
        </w:rPr>
        <w:t xml:space="preserve">: </w:t>
      </w:r>
      <w:r w:rsidR="002F36FD" w:rsidRPr="003836F1">
        <w:rPr>
          <w:rFonts w:ascii="Times New Roman" w:hAnsi="Times New Roman" w:cs="Times New Roman"/>
          <w:sz w:val="28"/>
          <w:szCs w:val="28"/>
        </w:rPr>
        <w:t>chạy tốt trên nhiều trình duyệt và hệ điều  hành. Yêu cầu cấu hình thấp</w:t>
      </w:r>
      <w:r w:rsidR="00AD7C1D" w:rsidRPr="003836F1">
        <w:rPr>
          <w:rFonts w:ascii="Times New Roman" w:hAnsi="Times New Roman" w:cs="Times New Roman"/>
          <w:sz w:val="28"/>
          <w:szCs w:val="28"/>
        </w:rPr>
        <w:t>. Có khả năng phục hồi lại trạng thái an toàn trướ</w:t>
      </w:r>
      <w:r w:rsidR="00D2089D" w:rsidRPr="003836F1">
        <w:rPr>
          <w:rFonts w:ascii="Times New Roman" w:hAnsi="Times New Roman" w:cs="Times New Roman"/>
          <w:sz w:val="28"/>
          <w:szCs w:val="28"/>
        </w:rPr>
        <w:t>c đó khi gặp sự cố.</w:t>
      </w:r>
    </w:p>
    <w:p w:rsidR="004B4283" w:rsidRPr="00270985" w:rsidRDefault="004B428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có thể kiểm thử : Kiểm thử sản phẩm dễ dàng và nhanh chóng trên máy tính cá nhân có cài đặt trình duyệt web</w:t>
      </w:r>
    </w:p>
    <w:p w:rsidR="002D1CA1" w:rsidRPr="00270985" w:rsidRDefault="00767613" w:rsidP="00767613">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lastRenderedPageBreak/>
        <w:t>Tí</w:t>
      </w:r>
      <w:r w:rsidR="002D1CA1" w:rsidRPr="00270985">
        <w:rPr>
          <w:rFonts w:ascii="Times New Roman" w:hAnsi="Times New Roman" w:cs="Times New Roman"/>
          <w:sz w:val="28"/>
          <w:szCs w:val="28"/>
        </w:rPr>
        <w:t>nh có thể bả</w:t>
      </w:r>
      <w:r w:rsidR="0029615E" w:rsidRPr="00270985">
        <w:rPr>
          <w:rFonts w:ascii="Times New Roman" w:hAnsi="Times New Roman" w:cs="Times New Roman"/>
          <w:sz w:val="28"/>
          <w:szCs w:val="28"/>
        </w:rPr>
        <w:t>o trì</w:t>
      </w:r>
      <w:r w:rsidR="002D1CA1" w:rsidRPr="00270985">
        <w:rPr>
          <w:rFonts w:ascii="Times New Roman" w:hAnsi="Times New Roman" w:cs="Times New Roman"/>
          <w:sz w:val="28"/>
          <w:szCs w:val="28"/>
        </w:rPr>
        <w:t xml:space="preserve">: Hệ thống có thể được chỉnh sửa, cập nhật giao diện, </w:t>
      </w:r>
      <w:r w:rsidR="00747EF1" w:rsidRPr="00270985">
        <w:rPr>
          <w:rFonts w:ascii="Times New Roman" w:hAnsi="Times New Roman" w:cs="Times New Roman"/>
          <w:sz w:val="28"/>
          <w:szCs w:val="28"/>
        </w:rPr>
        <w:t>CSDL</w:t>
      </w:r>
      <w:r w:rsidR="005770B9" w:rsidRPr="00270985">
        <w:rPr>
          <w:rFonts w:ascii="Times New Roman" w:hAnsi="Times New Roman" w:cs="Times New Roman"/>
          <w:sz w:val="28"/>
          <w:szCs w:val="28"/>
        </w:rPr>
        <w:t xml:space="preserve"> khi có nhu cầu.</w:t>
      </w:r>
    </w:p>
    <w:p w:rsidR="009E59E9" w:rsidRDefault="002D1CA1" w:rsidP="009E59E9">
      <w:pPr>
        <w:pStyle w:val="ListParagraph"/>
        <w:numPr>
          <w:ilvl w:val="0"/>
          <w:numId w:val="14"/>
        </w:numPr>
        <w:rPr>
          <w:rFonts w:ascii="Times New Roman" w:hAnsi="Times New Roman" w:cs="Times New Roman"/>
          <w:color w:val="FF0000"/>
          <w:sz w:val="28"/>
          <w:szCs w:val="28"/>
        </w:rPr>
      </w:pPr>
      <w:r w:rsidRPr="009E59E9">
        <w:rPr>
          <w:rFonts w:ascii="Times New Roman" w:hAnsi="Times New Roman" w:cs="Times New Roman"/>
          <w:sz w:val="28"/>
          <w:szCs w:val="28"/>
        </w:rPr>
        <w:t>Tính dễ sử dụ</w:t>
      </w:r>
      <w:r w:rsidR="0029615E" w:rsidRPr="009E59E9">
        <w:rPr>
          <w:rFonts w:ascii="Times New Roman" w:hAnsi="Times New Roman" w:cs="Times New Roman"/>
          <w:sz w:val="28"/>
          <w:szCs w:val="28"/>
        </w:rPr>
        <w:t>ng</w:t>
      </w:r>
      <w:r w:rsidRPr="009E59E9">
        <w:rPr>
          <w:rFonts w:ascii="Times New Roman" w:hAnsi="Times New Roman" w:cs="Times New Roman"/>
          <w:sz w:val="28"/>
          <w:szCs w:val="28"/>
        </w:rPr>
        <w:t xml:space="preserve">: </w:t>
      </w:r>
      <w:r w:rsidR="009E59E9" w:rsidRPr="00270985">
        <w:rPr>
          <w:rFonts w:ascii="Times New Roman" w:hAnsi="Times New Roman" w:cs="Times New Roman"/>
          <w:sz w:val="28"/>
          <w:szCs w:val="28"/>
        </w:rPr>
        <w:t>giao diện thân thiện, không mang tính công nghệ</w:t>
      </w:r>
      <w:r w:rsidR="009E59E9">
        <w:rPr>
          <w:rFonts w:ascii="Times New Roman" w:hAnsi="Times New Roman" w:cs="Times New Roman"/>
          <w:sz w:val="28"/>
          <w:szCs w:val="28"/>
        </w:rPr>
        <w:t xml:space="preserve"> cao. </w:t>
      </w:r>
      <w:r w:rsidR="009E59E9" w:rsidRPr="009E59E9">
        <w:rPr>
          <w:rFonts w:ascii="Times New Roman" w:hAnsi="Times New Roman" w:cs="Times New Roman"/>
          <w:sz w:val="28"/>
          <w:szCs w:val="28"/>
        </w:rPr>
        <w:t>Ngôn ngữ tiếng việt</w:t>
      </w:r>
      <w:r w:rsidR="009E59E9">
        <w:rPr>
          <w:rFonts w:ascii="Times New Roman" w:hAnsi="Times New Roman" w:cs="Times New Roman"/>
          <w:sz w:val="28"/>
          <w:szCs w:val="28"/>
        </w:rPr>
        <w:t>.</w:t>
      </w:r>
    </w:p>
    <w:p w:rsidR="00006437" w:rsidRPr="009E59E9" w:rsidRDefault="0029615E" w:rsidP="00A54F8E">
      <w:pPr>
        <w:pStyle w:val="ListParagraph"/>
        <w:numPr>
          <w:ilvl w:val="0"/>
          <w:numId w:val="10"/>
        </w:numPr>
        <w:spacing w:line="271" w:lineRule="auto"/>
        <w:jc w:val="both"/>
        <w:rPr>
          <w:rFonts w:ascii="Times New Roman" w:hAnsi="Times New Roman" w:cs="Times New Roman"/>
          <w:sz w:val="28"/>
          <w:szCs w:val="28"/>
        </w:rPr>
      </w:pPr>
      <w:r w:rsidRPr="009E59E9">
        <w:rPr>
          <w:rFonts w:ascii="Times New Roman" w:hAnsi="Times New Roman" w:cs="Times New Roman"/>
          <w:sz w:val="28"/>
          <w:szCs w:val="28"/>
        </w:rPr>
        <w:t>Tính chính xác</w:t>
      </w:r>
      <w:r w:rsidR="00006437" w:rsidRPr="009E59E9">
        <w:rPr>
          <w:rFonts w:ascii="Times New Roman" w:hAnsi="Times New Roman" w:cs="Times New Roman"/>
          <w:sz w:val="28"/>
          <w:szCs w:val="28"/>
        </w:rPr>
        <w:t>: hệ thống đảm bảo tính chính xác các thao tác của ngườ</w:t>
      </w:r>
      <w:r w:rsidRPr="009E59E9">
        <w:rPr>
          <w:rFonts w:ascii="Times New Roman" w:hAnsi="Times New Roman" w:cs="Times New Roman"/>
          <w:sz w:val="28"/>
          <w:szCs w:val="28"/>
        </w:rPr>
        <w:t>i dùng, d</w:t>
      </w:r>
      <w:r w:rsidR="006C246C" w:rsidRPr="009E59E9">
        <w:rPr>
          <w:rFonts w:ascii="Times New Roman" w:hAnsi="Times New Roman" w:cs="Times New Roman"/>
          <w:sz w:val="28"/>
          <w:szCs w:val="28"/>
        </w:rPr>
        <w:t>ữ liệu đầy đủ, rõ ràng, chính xác.</w:t>
      </w:r>
    </w:p>
    <w:p w:rsidR="00BD23EC" w:rsidRPr="00270985" w:rsidRDefault="00D63DE3" w:rsidP="00BD23EC">
      <w:pPr>
        <w:pStyle w:val="ListParagraph"/>
        <w:numPr>
          <w:ilvl w:val="0"/>
          <w:numId w:val="10"/>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Tính có thể tái sử dụng</w:t>
      </w:r>
      <w:r w:rsidR="00BD23EC">
        <w:rPr>
          <w:rFonts w:ascii="Times New Roman" w:hAnsi="Times New Roman" w:cs="Times New Roman"/>
          <w:sz w:val="28"/>
          <w:szCs w:val="28"/>
        </w:rPr>
        <w:t>:</w:t>
      </w:r>
      <w:r w:rsidR="00BD23EC" w:rsidRPr="00BD23EC">
        <w:rPr>
          <w:rFonts w:ascii="Times New Roman" w:hAnsi="Times New Roman" w:cs="Times New Roman"/>
          <w:color w:val="FF0000"/>
          <w:sz w:val="28"/>
          <w:szCs w:val="28"/>
        </w:rPr>
        <w:t xml:space="preserve"> </w:t>
      </w:r>
      <w:r w:rsidR="00BD23EC" w:rsidRPr="00BD23EC">
        <w:rPr>
          <w:rFonts w:ascii="Times New Roman" w:hAnsi="Times New Roman" w:cs="Times New Roman"/>
          <w:sz w:val="28"/>
          <w:szCs w:val="28"/>
        </w:rPr>
        <w:t>mã nguồn được viết sao cho có thể dễ dàng bảo trì và nâng cấp hoăc sử dụng cho hệ thống tương tự</w:t>
      </w:r>
      <w:r w:rsidR="00BD23EC">
        <w:rPr>
          <w:rFonts w:ascii="Times New Roman" w:hAnsi="Times New Roman" w:cs="Times New Roman"/>
          <w:sz w:val="28"/>
          <w:szCs w:val="28"/>
        </w:rPr>
        <w:t>.</w:t>
      </w:r>
    </w:p>
    <w:p w:rsidR="00D63DE3" w:rsidRPr="00270985" w:rsidRDefault="00D63DE3" w:rsidP="00BD23EC">
      <w:pPr>
        <w:pStyle w:val="ListParagraph"/>
        <w:spacing w:line="271" w:lineRule="auto"/>
        <w:jc w:val="both"/>
        <w:rPr>
          <w:rFonts w:ascii="Times New Roman" w:hAnsi="Times New Roman" w:cs="Times New Roman"/>
          <w:sz w:val="28"/>
          <w:szCs w:val="28"/>
        </w:rPr>
      </w:pPr>
    </w:p>
    <w:p w:rsidR="00620225" w:rsidRPr="00270985" w:rsidRDefault="007B6A0B" w:rsidP="00765B1D">
      <w:pPr>
        <w:pStyle w:val="Heading2"/>
        <w:rPr>
          <w:rFonts w:cs="Times New Roman"/>
        </w:rPr>
      </w:pPr>
      <w:bookmarkStart w:id="94" w:name="_Toc372110185"/>
      <w:bookmarkStart w:id="95" w:name="_Toc372110696"/>
      <w:bookmarkStart w:id="96" w:name="_Toc372110942"/>
      <w:r w:rsidRPr="00270985">
        <w:rPr>
          <w:rFonts w:cs="Times New Roman"/>
        </w:rPr>
        <w:t>5.6</w:t>
      </w:r>
      <w:r w:rsidR="00620225" w:rsidRPr="00270985">
        <w:rPr>
          <w:rFonts w:cs="Times New Roman"/>
        </w:rPr>
        <w:t xml:space="preserve">  Các quy tắc nghiệp vụ</w:t>
      </w:r>
      <w:bookmarkEnd w:id="94"/>
      <w:bookmarkEnd w:id="95"/>
      <w:bookmarkEnd w:id="96"/>
    </w:p>
    <w:p w:rsidR="001E0721" w:rsidRPr="00270985" w:rsidRDefault="007B6A0B" w:rsidP="00765B1D">
      <w:pPr>
        <w:pStyle w:val="Heading2"/>
        <w:rPr>
          <w:rFonts w:cs="Times New Roman"/>
        </w:rPr>
      </w:pPr>
      <w:bookmarkStart w:id="97" w:name="_Toc372110186"/>
      <w:bookmarkStart w:id="98" w:name="_Toc372110697"/>
      <w:bookmarkStart w:id="99" w:name="_Toc372110943"/>
      <w:r w:rsidRPr="00270985">
        <w:rPr>
          <w:rFonts w:cs="Times New Roman"/>
        </w:rPr>
        <w:t>5.7</w:t>
      </w:r>
      <w:r w:rsidR="001E0721" w:rsidRPr="00270985">
        <w:rPr>
          <w:rFonts w:cs="Times New Roman"/>
        </w:rPr>
        <w:t xml:space="preserve"> Luật vận hành</w:t>
      </w:r>
      <w:bookmarkEnd w:id="97"/>
      <w:bookmarkEnd w:id="98"/>
      <w:bookmarkEnd w:id="99"/>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 xml:space="preserve">Dễ bảo trì, </w:t>
      </w:r>
      <w:r w:rsidR="00964C2E" w:rsidRPr="00270985">
        <w:rPr>
          <w:rFonts w:ascii="Times New Roman" w:hAnsi="Times New Roman" w:cs="Times New Roman"/>
          <w:sz w:val="28"/>
          <w:szCs w:val="28"/>
        </w:rPr>
        <w:t xml:space="preserve">dễ </w:t>
      </w:r>
      <w:r w:rsidRPr="00270985">
        <w:rPr>
          <w:rFonts w:ascii="Times New Roman" w:hAnsi="Times New Roman" w:cs="Times New Roman"/>
          <w:sz w:val="28"/>
          <w:szCs w:val="28"/>
        </w:rPr>
        <w:t>nâng cấp</w:t>
      </w:r>
      <w:r w:rsidR="00964C2E" w:rsidRPr="00270985">
        <w:rPr>
          <w:rFonts w:ascii="Times New Roman" w:hAnsi="Times New Roman" w:cs="Times New Roman"/>
          <w:sz w:val="28"/>
          <w:szCs w:val="28"/>
        </w:rPr>
        <w:t>.</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Phần mềm có dung lượng nhỏ, không tốn nhiều tài nguyên hệ thống.</w:t>
      </w:r>
    </w:p>
    <w:p w:rsidR="001E0721" w:rsidRPr="00270985" w:rsidRDefault="001E0721" w:rsidP="0029615E">
      <w:pPr>
        <w:pStyle w:val="ListParagraph"/>
        <w:numPr>
          <w:ilvl w:val="0"/>
          <w:numId w:val="19"/>
        </w:numPr>
        <w:spacing w:line="271" w:lineRule="auto"/>
        <w:jc w:val="both"/>
        <w:rPr>
          <w:rFonts w:ascii="Times New Roman" w:hAnsi="Times New Roman" w:cs="Times New Roman"/>
          <w:sz w:val="28"/>
          <w:szCs w:val="28"/>
        </w:rPr>
      </w:pPr>
      <w:r w:rsidRPr="00270985">
        <w:rPr>
          <w:rFonts w:ascii="Times New Roman" w:hAnsi="Times New Roman" w:cs="Times New Roman"/>
          <w:sz w:val="28"/>
          <w:szCs w:val="28"/>
        </w:rPr>
        <w:t>Kĩ năng của người sử dụng: không đòi hỏi có nhiều kĩ năng về tin hoc, dễ dàng tiếp cận sau thời gian sử dụng, tập huấn.</w:t>
      </w:r>
    </w:p>
    <w:p w:rsidR="001E0721" w:rsidRPr="00270985" w:rsidRDefault="001E0721" w:rsidP="00076F5B">
      <w:pPr>
        <w:spacing w:line="271" w:lineRule="auto"/>
        <w:jc w:val="both"/>
        <w:rPr>
          <w:rFonts w:ascii="Times New Roman" w:hAnsi="Times New Roman" w:cs="Times New Roman"/>
          <w:sz w:val="28"/>
          <w:szCs w:val="28"/>
        </w:rPr>
      </w:pPr>
    </w:p>
    <w:p w:rsidR="001E0721" w:rsidRPr="00270985" w:rsidRDefault="001E0721" w:rsidP="00076F5B">
      <w:pPr>
        <w:spacing w:line="271" w:lineRule="auto"/>
        <w:jc w:val="both"/>
        <w:rPr>
          <w:rFonts w:ascii="Times New Roman" w:hAnsi="Times New Roman" w:cs="Times New Roman"/>
          <w:sz w:val="28"/>
          <w:szCs w:val="28"/>
        </w:rPr>
      </w:pPr>
    </w:p>
    <w:p w:rsidR="00083BEE" w:rsidRPr="00270985" w:rsidRDefault="00083BEE" w:rsidP="00076F5B">
      <w:pPr>
        <w:spacing w:line="271" w:lineRule="auto"/>
        <w:jc w:val="both"/>
        <w:rPr>
          <w:rFonts w:ascii="Times New Roman" w:hAnsi="Times New Roman" w:cs="Times New Roman"/>
          <w:sz w:val="28"/>
          <w:szCs w:val="28"/>
        </w:rPr>
      </w:pPr>
    </w:p>
    <w:sectPr w:rsidR="00083BEE" w:rsidRPr="00270985" w:rsidSect="005A0360">
      <w:footerReference w:type="default" r:id="rId8"/>
      <w:pgSz w:w="12240" w:h="15840"/>
      <w:pgMar w:top="900" w:right="1134" w:bottom="1134" w:left="1701" w:header="720" w:footer="5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FEF" w:rsidRDefault="00DA7FEF" w:rsidP="00286338">
      <w:pPr>
        <w:spacing w:after="0" w:line="240" w:lineRule="auto"/>
      </w:pPr>
      <w:r>
        <w:separator/>
      </w:r>
    </w:p>
  </w:endnote>
  <w:endnote w:type="continuationSeparator" w:id="0">
    <w:p w:rsidR="00DA7FEF" w:rsidRDefault="00DA7FEF" w:rsidP="00286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2785811"/>
      <w:docPartObj>
        <w:docPartGallery w:val="Page Numbers (Bottom of Page)"/>
        <w:docPartUnique/>
      </w:docPartObj>
    </w:sdtPr>
    <w:sdtEndPr>
      <w:rPr>
        <w:rFonts w:ascii="Times New Roman" w:hAnsi="Times New Roman" w:cs="Times New Roman"/>
        <w:noProof/>
      </w:rPr>
    </w:sdtEndPr>
    <w:sdtContent>
      <w:p w:rsidR="00A54F8E" w:rsidRPr="00720427" w:rsidRDefault="00A54F8E">
        <w:pPr>
          <w:pStyle w:val="Footer"/>
          <w:jc w:val="center"/>
          <w:rPr>
            <w:rFonts w:ascii="Times New Roman" w:hAnsi="Times New Roman" w:cs="Times New Roman"/>
          </w:rPr>
        </w:pPr>
        <w:r w:rsidRPr="00720427">
          <w:rPr>
            <w:rFonts w:ascii="Times New Roman" w:hAnsi="Times New Roman" w:cs="Times New Roman"/>
          </w:rPr>
          <w:fldChar w:fldCharType="begin"/>
        </w:r>
        <w:r w:rsidRPr="00720427">
          <w:rPr>
            <w:rFonts w:ascii="Times New Roman" w:hAnsi="Times New Roman" w:cs="Times New Roman"/>
          </w:rPr>
          <w:instrText xml:space="preserve"> PAGE   \* MERGEFORMAT </w:instrText>
        </w:r>
        <w:r w:rsidRPr="00720427">
          <w:rPr>
            <w:rFonts w:ascii="Times New Roman" w:hAnsi="Times New Roman" w:cs="Times New Roman"/>
          </w:rPr>
          <w:fldChar w:fldCharType="separate"/>
        </w:r>
        <w:r w:rsidR="00BD2949">
          <w:rPr>
            <w:rFonts w:ascii="Times New Roman" w:hAnsi="Times New Roman" w:cs="Times New Roman"/>
            <w:noProof/>
          </w:rPr>
          <w:t>18</w:t>
        </w:r>
        <w:r w:rsidRPr="00720427">
          <w:rPr>
            <w:rFonts w:ascii="Times New Roman" w:hAnsi="Times New Roman" w:cs="Times New Roman"/>
            <w:noProof/>
          </w:rPr>
          <w:fldChar w:fldCharType="end"/>
        </w:r>
      </w:p>
    </w:sdtContent>
  </w:sdt>
  <w:p w:rsidR="00A54F8E" w:rsidRDefault="00A54F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FEF" w:rsidRDefault="00DA7FEF" w:rsidP="00286338">
      <w:pPr>
        <w:spacing w:after="0" w:line="240" w:lineRule="auto"/>
      </w:pPr>
      <w:r>
        <w:separator/>
      </w:r>
    </w:p>
  </w:footnote>
  <w:footnote w:type="continuationSeparator" w:id="0">
    <w:p w:rsidR="00DA7FEF" w:rsidRDefault="00DA7FEF" w:rsidP="002863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F16D4"/>
    <w:multiLevelType w:val="hybridMultilevel"/>
    <w:tmpl w:val="CD9C980C"/>
    <w:lvl w:ilvl="0" w:tplc="ABF8C354">
      <w:start w:val="1"/>
      <w:numFmt w:val="lowerLetter"/>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
    <w:nsid w:val="09A520FE"/>
    <w:multiLevelType w:val="hybridMultilevel"/>
    <w:tmpl w:val="E850CB1C"/>
    <w:lvl w:ilvl="0" w:tplc="ABF8C3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268DE"/>
    <w:multiLevelType w:val="hybridMultilevel"/>
    <w:tmpl w:val="C3C26C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00F24"/>
    <w:multiLevelType w:val="hybridMultilevel"/>
    <w:tmpl w:val="DD267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0304BA"/>
    <w:multiLevelType w:val="hybridMultilevel"/>
    <w:tmpl w:val="CFBA941C"/>
    <w:lvl w:ilvl="0" w:tplc="3008028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07173"/>
    <w:multiLevelType w:val="hybridMultilevel"/>
    <w:tmpl w:val="584CC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AB5549"/>
    <w:multiLevelType w:val="hybridMultilevel"/>
    <w:tmpl w:val="4966288A"/>
    <w:lvl w:ilvl="0" w:tplc="AF2E04FE">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4D444B"/>
    <w:multiLevelType w:val="hybridMultilevel"/>
    <w:tmpl w:val="8182F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B2697"/>
    <w:multiLevelType w:val="hybridMultilevel"/>
    <w:tmpl w:val="45F678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196A92"/>
    <w:multiLevelType w:val="hybridMultilevel"/>
    <w:tmpl w:val="2DB86AC8"/>
    <w:lvl w:ilvl="0" w:tplc="A0F0B0D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3F65241"/>
    <w:multiLevelType w:val="hybridMultilevel"/>
    <w:tmpl w:val="A72CA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973060"/>
    <w:multiLevelType w:val="hybridMultilevel"/>
    <w:tmpl w:val="2E745C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635F9F"/>
    <w:multiLevelType w:val="hybridMultilevel"/>
    <w:tmpl w:val="729E7358"/>
    <w:lvl w:ilvl="0" w:tplc="D9EAA1C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BA7365"/>
    <w:multiLevelType w:val="multilevel"/>
    <w:tmpl w:val="84A8BE54"/>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DDC0D36"/>
    <w:multiLevelType w:val="hybridMultilevel"/>
    <w:tmpl w:val="1E9237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2028C6"/>
    <w:multiLevelType w:val="hybridMultilevel"/>
    <w:tmpl w:val="9D54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315BFF"/>
    <w:multiLevelType w:val="hybridMultilevel"/>
    <w:tmpl w:val="07849E00"/>
    <w:lvl w:ilvl="0" w:tplc="ABF8C354">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7">
    <w:nsid w:val="389146E0"/>
    <w:multiLevelType w:val="hybridMultilevel"/>
    <w:tmpl w:val="7D36224A"/>
    <w:lvl w:ilvl="0" w:tplc="CF34AF00">
      <w:start w:val="1"/>
      <w:numFmt w:val="bullet"/>
      <w:lvlText w:val="•"/>
      <w:lvlJc w:val="left"/>
      <w:pPr>
        <w:tabs>
          <w:tab w:val="num" w:pos="720"/>
        </w:tabs>
        <w:ind w:left="720" w:hanging="360"/>
      </w:pPr>
      <w:rPr>
        <w:rFonts w:ascii="Times New Roman" w:hAnsi="Times New Roman" w:hint="default"/>
      </w:rPr>
    </w:lvl>
    <w:lvl w:ilvl="1" w:tplc="495A75AA" w:tentative="1">
      <w:start w:val="1"/>
      <w:numFmt w:val="bullet"/>
      <w:lvlText w:val="•"/>
      <w:lvlJc w:val="left"/>
      <w:pPr>
        <w:tabs>
          <w:tab w:val="num" w:pos="1440"/>
        </w:tabs>
        <w:ind w:left="1440" w:hanging="360"/>
      </w:pPr>
      <w:rPr>
        <w:rFonts w:ascii="Times New Roman" w:hAnsi="Times New Roman" w:hint="default"/>
      </w:rPr>
    </w:lvl>
    <w:lvl w:ilvl="2" w:tplc="9334AAA0">
      <w:start w:val="1"/>
      <w:numFmt w:val="bullet"/>
      <w:lvlText w:val="•"/>
      <w:lvlJc w:val="left"/>
      <w:pPr>
        <w:tabs>
          <w:tab w:val="num" w:pos="2160"/>
        </w:tabs>
        <w:ind w:left="2160" w:hanging="360"/>
      </w:pPr>
      <w:rPr>
        <w:rFonts w:ascii="Times New Roman" w:hAnsi="Times New Roman" w:hint="default"/>
      </w:rPr>
    </w:lvl>
    <w:lvl w:ilvl="3" w:tplc="419C8EE8" w:tentative="1">
      <w:start w:val="1"/>
      <w:numFmt w:val="bullet"/>
      <w:lvlText w:val="•"/>
      <w:lvlJc w:val="left"/>
      <w:pPr>
        <w:tabs>
          <w:tab w:val="num" w:pos="2880"/>
        </w:tabs>
        <w:ind w:left="2880" w:hanging="360"/>
      </w:pPr>
      <w:rPr>
        <w:rFonts w:ascii="Times New Roman" w:hAnsi="Times New Roman" w:hint="default"/>
      </w:rPr>
    </w:lvl>
    <w:lvl w:ilvl="4" w:tplc="EE4CA0AE" w:tentative="1">
      <w:start w:val="1"/>
      <w:numFmt w:val="bullet"/>
      <w:lvlText w:val="•"/>
      <w:lvlJc w:val="left"/>
      <w:pPr>
        <w:tabs>
          <w:tab w:val="num" w:pos="3600"/>
        </w:tabs>
        <w:ind w:left="3600" w:hanging="360"/>
      </w:pPr>
      <w:rPr>
        <w:rFonts w:ascii="Times New Roman" w:hAnsi="Times New Roman" w:hint="default"/>
      </w:rPr>
    </w:lvl>
    <w:lvl w:ilvl="5" w:tplc="D5A002EE" w:tentative="1">
      <w:start w:val="1"/>
      <w:numFmt w:val="bullet"/>
      <w:lvlText w:val="•"/>
      <w:lvlJc w:val="left"/>
      <w:pPr>
        <w:tabs>
          <w:tab w:val="num" w:pos="4320"/>
        </w:tabs>
        <w:ind w:left="4320" w:hanging="360"/>
      </w:pPr>
      <w:rPr>
        <w:rFonts w:ascii="Times New Roman" w:hAnsi="Times New Roman" w:hint="default"/>
      </w:rPr>
    </w:lvl>
    <w:lvl w:ilvl="6" w:tplc="DC380328" w:tentative="1">
      <w:start w:val="1"/>
      <w:numFmt w:val="bullet"/>
      <w:lvlText w:val="•"/>
      <w:lvlJc w:val="left"/>
      <w:pPr>
        <w:tabs>
          <w:tab w:val="num" w:pos="5040"/>
        </w:tabs>
        <w:ind w:left="5040" w:hanging="360"/>
      </w:pPr>
      <w:rPr>
        <w:rFonts w:ascii="Times New Roman" w:hAnsi="Times New Roman" w:hint="default"/>
      </w:rPr>
    </w:lvl>
    <w:lvl w:ilvl="7" w:tplc="4EEACEA6" w:tentative="1">
      <w:start w:val="1"/>
      <w:numFmt w:val="bullet"/>
      <w:lvlText w:val="•"/>
      <w:lvlJc w:val="left"/>
      <w:pPr>
        <w:tabs>
          <w:tab w:val="num" w:pos="5760"/>
        </w:tabs>
        <w:ind w:left="5760" w:hanging="360"/>
      </w:pPr>
      <w:rPr>
        <w:rFonts w:ascii="Times New Roman" w:hAnsi="Times New Roman" w:hint="default"/>
      </w:rPr>
    </w:lvl>
    <w:lvl w:ilvl="8" w:tplc="65A4C8DE" w:tentative="1">
      <w:start w:val="1"/>
      <w:numFmt w:val="bullet"/>
      <w:lvlText w:val="•"/>
      <w:lvlJc w:val="left"/>
      <w:pPr>
        <w:tabs>
          <w:tab w:val="num" w:pos="6480"/>
        </w:tabs>
        <w:ind w:left="6480" w:hanging="360"/>
      </w:pPr>
      <w:rPr>
        <w:rFonts w:ascii="Times New Roman" w:hAnsi="Times New Roman" w:hint="default"/>
      </w:rPr>
    </w:lvl>
  </w:abstractNum>
  <w:abstractNum w:abstractNumId="18">
    <w:nsid w:val="39E77F62"/>
    <w:multiLevelType w:val="hybridMultilevel"/>
    <w:tmpl w:val="B9BE3C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B91A7C"/>
    <w:multiLevelType w:val="hybridMultilevel"/>
    <w:tmpl w:val="0A3037FE"/>
    <w:lvl w:ilvl="0" w:tplc="AF2E04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E936FD"/>
    <w:multiLevelType w:val="hybridMultilevel"/>
    <w:tmpl w:val="678A9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2253AA"/>
    <w:multiLevelType w:val="hybridMultilevel"/>
    <w:tmpl w:val="C39007C0"/>
    <w:lvl w:ilvl="0" w:tplc="17A8E7F2">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D4D0677"/>
    <w:multiLevelType w:val="hybridMultilevel"/>
    <w:tmpl w:val="4B348348"/>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nsid w:val="3D7D2EA1"/>
    <w:multiLevelType w:val="multilevel"/>
    <w:tmpl w:val="337A54E2"/>
    <w:lvl w:ilvl="0">
      <w:start w:val="4"/>
      <w:numFmt w:val="decimal"/>
      <w:lvlText w:val="%1"/>
      <w:lvlJc w:val="left"/>
      <w:pPr>
        <w:ind w:left="375" w:hanging="375"/>
      </w:pPr>
      <w:rPr>
        <w:rFonts w:hint="default"/>
      </w:rPr>
    </w:lvl>
    <w:lvl w:ilvl="1">
      <w:start w:val="3"/>
      <w:numFmt w:val="decimal"/>
      <w:lvlText w:val="%1.%2"/>
      <w:lvlJc w:val="left"/>
      <w:pPr>
        <w:ind w:left="885" w:hanging="375"/>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24">
    <w:nsid w:val="46822556"/>
    <w:multiLevelType w:val="hybridMultilevel"/>
    <w:tmpl w:val="37CC1A1A"/>
    <w:lvl w:ilvl="0" w:tplc="ABF8C3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7356D4B"/>
    <w:multiLevelType w:val="hybridMultilevel"/>
    <w:tmpl w:val="59801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8A2F61"/>
    <w:multiLevelType w:val="hybridMultilevel"/>
    <w:tmpl w:val="A8A40EA4"/>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4FBF1B61"/>
    <w:multiLevelType w:val="hybridMultilevel"/>
    <w:tmpl w:val="8356F61A"/>
    <w:lvl w:ilvl="0" w:tplc="0928BA76">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06E4228"/>
    <w:multiLevelType w:val="hybridMultilevel"/>
    <w:tmpl w:val="298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BF4604"/>
    <w:multiLevelType w:val="hybridMultilevel"/>
    <w:tmpl w:val="1D803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137635"/>
    <w:multiLevelType w:val="hybridMultilevel"/>
    <w:tmpl w:val="00A2BE48"/>
    <w:lvl w:ilvl="0" w:tplc="7880547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861B22"/>
    <w:multiLevelType w:val="hybridMultilevel"/>
    <w:tmpl w:val="3BE890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9A72FF6"/>
    <w:multiLevelType w:val="hybridMultilevel"/>
    <w:tmpl w:val="36D6184A"/>
    <w:lvl w:ilvl="0" w:tplc="ABF8C354">
      <w:start w:val="1"/>
      <w:numFmt w:val="lowerLetter"/>
      <w:lvlText w:val="%1."/>
      <w:lvlJc w:val="left"/>
      <w:pPr>
        <w:ind w:left="1242" w:hanging="360"/>
      </w:pPr>
      <w:rPr>
        <w:rFonts w:hint="default"/>
      </w:r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33">
    <w:nsid w:val="5BC610A8"/>
    <w:multiLevelType w:val="hybridMultilevel"/>
    <w:tmpl w:val="835008D2"/>
    <w:lvl w:ilvl="0" w:tplc="AE2ECB30">
      <w:start w:val="1"/>
      <w:numFmt w:val="bullet"/>
      <w:lvlText w:val="•"/>
      <w:lvlJc w:val="left"/>
      <w:pPr>
        <w:tabs>
          <w:tab w:val="num" w:pos="720"/>
        </w:tabs>
        <w:ind w:left="720" w:hanging="360"/>
      </w:pPr>
      <w:rPr>
        <w:rFonts w:ascii="Times New Roman" w:hAnsi="Times New Roman" w:hint="default"/>
      </w:rPr>
    </w:lvl>
    <w:lvl w:ilvl="1" w:tplc="66263E1E" w:tentative="1">
      <w:start w:val="1"/>
      <w:numFmt w:val="bullet"/>
      <w:lvlText w:val="•"/>
      <w:lvlJc w:val="left"/>
      <w:pPr>
        <w:tabs>
          <w:tab w:val="num" w:pos="1440"/>
        </w:tabs>
        <w:ind w:left="1440" w:hanging="360"/>
      </w:pPr>
      <w:rPr>
        <w:rFonts w:ascii="Times New Roman" w:hAnsi="Times New Roman" w:hint="default"/>
      </w:rPr>
    </w:lvl>
    <w:lvl w:ilvl="2" w:tplc="52BED57C">
      <w:start w:val="1"/>
      <w:numFmt w:val="bullet"/>
      <w:lvlText w:val="•"/>
      <w:lvlJc w:val="left"/>
      <w:pPr>
        <w:tabs>
          <w:tab w:val="num" w:pos="2160"/>
        </w:tabs>
        <w:ind w:left="2160" w:hanging="360"/>
      </w:pPr>
      <w:rPr>
        <w:rFonts w:ascii="Times New Roman" w:hAnsi="Times New Roman" w:hint="default"/>
      </w:rPr>
    </w:lvl>
    <w:lvl w:ilvl="3" w:tplc="9482B296" w:tentative="1">
      <w:start w:val="1"/>
      <w:numFmt w:val="bullet"/>
      <w:lvlText w:val="•"/>
      <w:lvlJc w:val="left"/>
      <w:pPr>
        <w:tabs>
          <w:tab w:val="num" w:pos="2880"/>
        </w:tabs>
        <w:ind w:left="2880" w:hanging="360"/>
      </w:pPr>
      <w:rPr>
        <w:rFonts w:ascii="Times New Roman" w:hAnsi="Times New Roman" w:hint="default"/>
      </w:rPr>
    </w:lvl>
    <w:lvl w:ilvl="4" w:tplc="BB96E4C2" w:tentative="1">
      <w:start w:val="1"/>
      <w:numFmt w:val="bullet"/>
      <w:lvlText w:val="•"/>
      <w:lvlJc w:val="left"/>
      <w:pPr>
        <w:tabs>
          <w:tab w:val="num" w:pos="3600"/>
        </w:tabs>
        <w:ind w:left="3600" w:hanging="360"/>
      </w:pPr>
      <w:rPr>
        <w:rFonts w:ascii="Times New Roman" w:hAnsi="Times New Roman" w:hint="default"/>
      </w:rPr>
    </w:lvl>
    <w:lvl w:ilvl="5" w:tplc="8BD25D40" w:tentative="1">
      <w:start w:val="1"/>
      <w:numFmt w:val="bullet"/>
      <w:lvlText w:val="•"/>
      <w:lvlJc w:val="left"/>
      <w:pPr>
        <w:tabs>
          <w:tab w:val="num" w:pos="4320"/>
        </w:tabs>
        <w:ind w:left="4320" w:hanging="360"/>
      </w:pPr>
      <w:rPr>
        <w:rFonts w:ascii="Times New Roman" w:hAnsi="Times New Roman" w:hint="default"/>
      </w:rPr>
    </w:lvl>
    <w:lvl w:ilvl="6" w:tplc="B9F0A4A4" w:tentative="1">
      <w:start w:val="1"/>
      <w:numFmt w:val="bullet"/>
      <w:lvlText w:val="•"/>
      <w:lvlJc w:val="left"/>
      <w:pPr>
        <w:tabs>
          <w:tab w:val="num" w:pos="5040"/>
        </w:tabs>
        <w:ind w:left="5040" w:hanging="360"/>
      </w:pPr>
      <w:rPr>
        <w:rFonts w:ascii="Times New Roman" w:hAnsi="Times New Roman" w:hint="default"/>
      </w:rPr>
    </w:lvl>
    <w:lvl w:ilvl="7" w:tplc="C434B5BC" w:tentative="1">
      <w:start w:val="1"/>
      <w:numFmt w:val="bullet"/>
      <w:lvlText w:val="•"/>
      <w:lvlJc w:val="left"/>
      <w:pPr>
        <w:tabs>
          <w:tab w:val="num" w:pos="5760"/>
        </w:tabs>
        <w:ind w:left="5760" w:hanging="360"/>
      </w:pPr>
      <w:rPr>
        <w:rFonts w:ascii="Times New Roman" w:hAnsi="Times New Roman" w:hint="default"/>
      </w:rPr>
    </w:lvl>
    <w:lvl w:ilvl="8" w:tplc="8B5CAC58" w:tentative="1">
      <w:start w:val="1"/>
      <w:numFmt w:val="bullet"/>
      <w:lvlText w:val="•"/>
      <w:lvlJc w:val="left"/>
      <w:pPr>
        <w:tabs>
          <w:tab w:val="num" w:pos="6480"/>
        </w:tabs>
        <w:ind w:left="6480" w:hanging="360"/>
      </w:pPr>
      <w:rPr>
        <w:rFonts w:ascii="Times New Roman" w:hAnsi="Times New Roman" w:hint="default"/>
      </w:rPr>
    </w:lvl>
  </w:abstractNum>
  <w:abstractNum w:abstractNumId="34">
    <w:nsid w:val="62970B8A"/>
    <w:multiLevelType w:val="hybridMultilevel"/>
    <w:tmpl w:val="9E583FBC"/>
    <w:lvl w:ilvl="0" w:tplc="6852AECE">
      <w:start w:val="1"/>
      <w:numFmt w:val="bullet"/>
      <w:lvlText w:val="•"/>
      <w:lvlJc w:val="left"/>
      <w:pPr>
        <w:tabs>
          <w:tab w:val="num" w:pos="720"/>
        </w:tabs>
        <w:ind w:left="720" w:hanging="360"/>
      </w:pPr>
      <w:rPr>
        <w:rFonts w:ascii="Times New Roman" w:hAnsi="Times New Roman" w:hint="default"/>
      </w:rPr>
    </w:lvl>
    <w:lvl w:ilvl="1" w:tplc="9F389B3E" w:tentative="1">
      <w:start w:val="1"/>
      <w:numFmt w:val="bullet"/>
      <w:lvlText w:val="•"/>
      <w:lvlJc w:val="left"/>
      <w:pPr>
        <w:tabs>
          <w:tab w:val="num" w:pos="1440"/>
        </w:tabs>
        <w:ind w:left="1440" w:hanging="360"/>
      </w:pPr>
      <w:rPr>
        <w:rFonts w:ascii="Times New Roman" w:hAnsi="Times New Roman" w:hint="default"/>
      </w:rPr>
    </w:lvl>
    <w:lvl w:ilvl="2" w:tplc="175EE0DC" w:tentative="1">
      <w:start w:val="1"/>
      <w:numFmt w:val="bullet"/>
      <w:lvlText w:val="•"/>
      <w:lvlJc w:val="left"/>
      <w:pPr>
        <w:tabs>
          <w:tab w:val="num" w:pos="2160"/>
        </w:tabs>
        <w:ind w:left="2160" w:hanging="360"/>
      </w:pPr>
      <w:rPr>
        <w:rFonts w:ascii="Times New Roman" w:hAnsi="Times New Roman" w:hint="default"/>
      </w:rPr>
    </w:lvl>
    <w:lvl w:ilvl="3" w:tplc="DAE06E0C" w:tentative="1">
      <w:start w:val="1"/>
      <w:numFmt w:val="bullet"/>
      <w:lvlText w:val="•"/>
      <w:lvlJc w:val="left"/>
      <w:pPr>
        <w:tabs>
          <w:tab w:val="num" w:pos="2880"/>
        </w:tabs>
        <w:ind w:left="2880" w:hanging="360"/>
      </w:pPr>
      <w:rPr>
        <w:rFonts w:ascii="Times New Roman" w:hAnsi="Times New Roman" w:hint="default"/>
      </w:rPr>
    </w:lvl>
    <w:lvl w:ilvl="4" w:tplc="28663D84" w:tentative="1">
      <w:start w:val="1"/>
      <w:numFmt w:val="bullet"/>
      <w:lvlText w:val="•"/>
      <w:lvlJc w:val="left"/>
      <w:pPr>
        <w:tabs>
          <w:tab w:val="num" w:pos="3600"/>
        </w:tabs>
        <w:ind w:left="3600" w:hanging="360"/>
      </w:pPr>
      <w:rPr>
        <w:rFonts w:ascii="Times New Roman" w:hAnsi="Times New Roman" w:hint="default"/>
      </w:rPr>
    </w:lvl>
    <w:lvl w:ilvl="5" w:tplc="6E9AABAA" w:tentative="1">
      <w:start w:val="1"/>
      <w:numFmt w:val="bullet"/>
      <w:lvlText w:val="•"/>
      <w:lvlJc w:val="left"/>
      <w:pPr>
        <w:tabs>
          <w:tab w:val="num" w:pos="4320"/>
        </w:tabs>
        <w:ind w:left="4320" w:hanging="360"/>
      </w:pPr>
      <w:rPr>
        <w:rFonts w:ascii="Times New Roman" w:hAnsi="Times New Roman" w:hint="default"/>
      </w:rPr>
    </w:lvl>
    <w:lvl w:ilvl="6" w:tplc="43FC9EB4" w:tentative="1">
      <w:start w:val="1"/>
      <w:numFmt w:val="bullet"/>
      <w:lvlText w:val="•"/>
      <w:lvlJc w:val="left"/>
      <w:pPr>
        <w:tabs>
          <w:tab w:val="num" w:pos="5040"/>
        </w:tabs>
        <w:ind w:left="5040" w:hanging="360"/>
      </w:pPr>
      <w:rPr>
        <w:rFonts w:ascii="Times New Roman" w:hAnsi="Times New Roman" w:hint="default"/>
      </w:rPr>
    </w:lvl>
    <w:lvl w:ilvl="7" w:tplc="076C3D7C" w:tentative="1">
      <w:start w:val="1"/>
      <w:numFmt w:val="bullet"/>
      <w:lvlText w:val="•"/>
      <w:lvlJc w:val="left"/>
      <w:pPr>
        <w:tabs>
          <w:tab w:val="num" w:pos="5760"/>
        </w:tabs>
        <w:ind w:left="5760" w:hanging="360"/>
      </w:pPr>
      <w:rPr>
        <w:rFonts w:ascii="Times New Roman" w:hAnsi="Times New Roman" w:hint="default"/>
      </w:rPr>
    </w:lvl>
    <w:lvl w:ilvl="8" w:tplc="4F42F23E" w:tentative="1">
      <w:start w:val="1"/>
      <w:numFmt w:val="bullet"/>
      <w:lvlText w:val="•"/>
      <w:lvlJc w:val="left"/>
      <w:pPr>
        <w:tabs>
          <w:tab w:val="num" w:pos="6480"/>
        </w:tabs>
        <w:ind w:left="6480" w:hanging="360"/>
      </w:pPr>
      <w:rPr>
        <w:rFonts w:ascii="Times New Roman" w:hAnsi="Times New Roman" w:hint="default"/>
      </w:rPr>
    </w:lvl>
  </w:abstractNum>
  <w:abstractNum w:abstractNumId="35">
    <w:nsid w:val="63242E24"/>
    <w:multiLevelType w:val="hybridMultilevel"/>
    <w:tmpl w:val="93EEA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8217DAC"/>
    <w:multiLevelType w:val="hybridMultilevel"/>
    <w:tmpl w:val="F926B7A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7">
    <w:nsid w:val="682A62AB"/>
    <w:multiLevelType w:val="hybridMultilevel"/>
    <w:tmpl w:val="EE48CA20"/>
    <w:lvl w:ilvl="0" w:tplc="AF2E04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FD05C6"/>
    <w:multiLevelType w:val="hybridMultilevel"/>
    <w:tmpl w:val="014A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DA33E6"/>
    <w:multiLevelType w:val="multilevel"/>
    <w:tmpl w:val="1624D182"/>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nsid w:val="701F32DC"/>
    <w:multiLevelType w:val="hybridMultilevel"/>
    <w:tmpl w:val="99724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3E31FE9"/>
    <w:multiLevelType w:val="hybridMultilevel"/>
    <w:tmpl w:val="4D32E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186B77"/>
    <w:multiLevelType w:val="multilevel"/>
    <w:tmpl w:val="E15AE0E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nsid w:val="79B31AA2"/>
    <w:multiLevelType w:val="multilevel"/>
    <w:tmpl w:val="C528369C"/>
    <w:lvl w:ilvl="0">
      <w:start w:val="4"/>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44">
    <w:nsid w:val="7A5011D1"/>
    <w:multiLevelType w:val="multilevel"/>
    <w:tmpl w:val="6A4E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nsid w:val="7ED63813"/>
    <w:multiLevelType w:val="hybridMultilevel"/>
    <w:tmpl w:val="ED686FDA"/>
    <w:lvl w:ilvl="0" w:tplc="6988E5A2">
      <w:start w:val="1"/>
      <w:numFmt w:val="bullet"/>
      <w:lvlText w:val="•"/>
      <w:lvlJc w:val="left"/>
      <w:pPr>
        <w:tabs>
          <w:tab w:val="num" w:pos="720"/>
        </w:tabs>
        <w:ind w:left="720" w:hanging="360"/>
      </w:pPr>
      <w:rPr>
        <w:rFonts w:ascii="Times New Roman" w:hAnsi="Times New Roman" w:hint="default"/>
      </w:rPr>
    </w:lvl>
    <w:lvl w:ilvl="1" w:tplc="34A28C96" w:tentative="1">
      <w:start w:val="1"/>
      <w:numFmt w:val="bullet"/>
      <w:lvlText w:val="•"/>
      <w:lvlJc w:val="left"/>
      <w:pPr>
        <w:tabs>
          <w:tab w:val="num" w:pos="1440"/>
        </w:tabs>
        <w:ind w:left="1440" w:hanging="360"/>
      </w:pPr>
      <w:rPr>
        <w:rFonts w:ascii="Times New Roman" w:hAnsi="Times New Roman" w:hint="default"/>
      </w:rPr>
    </w:lvl>
    <w:lvl w:ilvl="2" w:tplc="D556F0AE">
      <w:start w:val="1"/>
      <w:numFmt w:val="bullet"/>
      <w:lvlText w:val="•"/>
      <w:lvlJc w:val="left"/>
      <w:pPr>
        <w:tabs>
          <w:tab w:val="num" w:pos="2160"/>
        </w:tabs>
        <w:ind w:left="2160" w:hanging="360"/>
      </w:pPr>
      <w:rPr>
        <w:rFonts w:ascii="Times New Roman" w:hAnsi="Times New Roman" w:hint="default"/>
      </w:rPr>
    </w:lvl>
    <w:lvl w:ilvl="3" w:tplc="CC6CD51E" w:tentative="1">
      <w:start w:val="1"/>
      <w:numFmt w:val="bullet"/>
      <w:lvlText w:val="•"/>
      <w:lvlJc w:val="left"/>
      <w:pPr>
        <w:tabs>
          <w:tab w:val="num" w:pos="2880"/>
        </w:tabs>
        <w:ind w:left="2880" w:hanging="360"/>
      </w:pPr>
      <w:rPr>
        <w:rFonts w:ascii="Times New Roman" w:hAnsi="Times New Roman" w:hint="default"/>
      </w:rPr>
    </w:lvl>
    <w:lvl w:ilvl="4" w:tplc="733EB634" w:tentative="1">
      <w:start w:val="1"/>
      <w:numFmt w:val="bullet"/>
      <w:lvlText w:val="•"/>
      <w:lvlJc w:val="left"/>
      <w:pPr>
        <w:tabs>
          <w:tab w:val="num" w:pos="3600"/>
        </w:tabs>
        <w:ind w:left="3600" w:hanging="360"/>
      </w:pPr>
      <w:rPr>
        <w:rFonts w:ascii="Times New Roman" w:hAnsi="Times New Roman" w:hint="default"/>
      </w:rPr>
    </w:lvl>
    <w:lvl w:ilvl="5" w:tplc="91C4B8B0" w:tentative="1">
      <w:start w:val="1"/>
      <w:numFmt w:val="bullet"/>
      <w:lvlText w:val="•"/>
      <w:lvlJc w:val="left"/>
      <w:pPr>
        <w:tabs>
          <w:tab w:val="num" w:pos="4320"/>
        </w:tabs>
        <w:ind w:left="4320" w:hanging="360"/>
      </w:pPr>
      <w:rPr>
        <w:rFonts w:ascii="Times New Roman" w:hAnsi="Times New Roman" w:hint="default"/>
      </w:rPr>
    </w:lvl>
    <w:lvl w:ilvl="6" w:tplc="CC348F1A" w:tentative="1">
      <w:start w:val="1"/>
      <w:numFmt w:val="bullet"/>
      <w:lvlText w:val="•"/>
      <w:lvlJc w:val="left"/>
      <w:pPr>
        <w:tabs>
          <w:tab w:val="num" w:pos="5040"/>
        </w:tabs>
        <w:ind w:left="5040" w:hanging="360"/>
      </w:pPr>
      <w:rPr>
        <w:rFonts w:ascii="Times New Roman" w:hAnsi="Times New Roman" w:hint="default"/>
      </w:rPr>
    </w:lvl>
    <w:lvl w:ilvl="7" w:tplc="6E6240EA" w:tentative="1">
      <w:start w:val="1"/>
      <w:numFmt w:val="bullet"/>
      <w:lvlText w:val="•"/>
      <w:lvlJc w:val="left"/>
      <w:pPr>
        <w:tabs>
          <w:tab w:val="num" w:pos="5760"/>
        </w:tabs>
        <w:ind w:left="5760" w:hanging="360"/>
      </w:pPr>
      <w:rPr>
        <w:rFonts w:ascii="Times New Roman" w:hAnsi="Times New Roman" w:hint="default"/>
      </w:rPr>
    </w:lvl>
    <w:lvl w:ilvl="8" w:tplc="CE2E504C" w:tentative="1">
      <w:start w:val="1"/>
      <w:numFmt w:val="bullet"/>
      <w:lvlText w:val="•"/>
      <w:lvlJc w:val="left"/>
      <w:pPr>
        <w:tabs>
          <w:tab w:val="num" w:pos="6480"/>
        </w:tabs>
        <w:ind w:left="6480" w:hanging="360"/>
      </w:pPr>
      <w:rPr>
        <w:rFonts w:ascii="Times New Roman" w:hAnsi="Times New Roman" w:hint="default"/>
      </w:rPr>
    </w:lvl>
  </w:abstractNum>
  <w:num w:numId="1">
    <w:abstractNumId w:val="16"/>
  </w:num>
  <w:num w:numId="2">
    <w:abstractNumId w:val="44"/>
  </w:num>
  <w:num w:numId="3">
    <w:abstractNumId w:val="20"/>
  </w:num>
  <w:num w:numId="4">
    <w:abstractNumId w:val="35"/>
  </w:num>
  <w:num w:numId="5">
    <w:abstractNumId w:val="43"/>
  </w:num>
  <w:num w:numId="6">
    <w:abstractNumId w:val="4"/>
  </w:num>
  <w:num w:numId="7">
    <w:abstractNumId w:val="7"/>
  </w:num>
  <w:num w:numId="8">
    <w:abstractNumId w:val="13"/>
  </w:num>
  <w:num w:numId="9">
    <w:abstractNumId w:val="36"/>
  </w:num>
  <w:num w:numId="10">
    <w:abstractNumId w:val="2"/>
  </w:num>
  <w:num w:numId="11">
    <w:abstractNumId w:val="8"/>
  </w:num>
  <w:num w:numId="12">
    <w:abstractNumId w:val="5"/>
  </w:num>
  <w:num w:numId="13">
    <w:abstractNumId w:val="40"/>
  </w:num>
  <w:num w:numId="14">
    <w:abstractNumId w:val="30"/>
  </w:num>
  <w:num w:numId="15">
    <w:abstractNumId w:val="27"/>
  </w:num>
  <w:num w:numId="16">
    <w:abstractNumId w:val="14"/>
  </w:num>
  <w:num w:numId="17">
    <w:abstractNumId w:val="26"/>
  </w:num>
  <w:num w:numId="18">
    <w:abstractNumId w:val="25"/>
  </w:num>
  <w:num w:numId="19">
    <w:abstractNumId w:val="11"/>
  </w:num>
  <w:num w:numId="20">
    <w:abstractNumId w:val="38"/>
  </w:num>
  <w:num w:numId="21">
    <w:abstractNumId w:val="18"/>
  </w:num>
  <w:num w:numId="22">
    <w:abstractNumId w:val="9"/>
  </w:num>
  <w:num w:numId="23">
    <w:abstractNumId w:val="31"/>
  </w:num>
  <w:num w:numId="24">
    <w:abstractNumId w:val="22"/>
  </w:num>
  <w:num w:numId="25">
    <w:abstractNumId w:val="23"/>
  </w:num>
  <w:num w:numId="26">
    <w:abstractNumId w:val="34"/>
  </w:num>
  <w:num w:numId="27">
    <w:abstractNumId w:val="42"/>
  </w:num>
  <w:num w:numId="28">
    <w:abstractNumId w:val="17"/>
  </w:num>
  <w:num w:numId="29">
    <w:abstractNumId w:val="33"/>
  </w:num>
  <w:num w:numId="30">
    <w:abstractNumId w:val="45"/>
  </w:num>
  <w:num w:numId="31">
    <w:abstractNumId w:val="3"/>
  </w:num>
  <w:num w:numId="32">
    <w:abstractNumId w:val="10"/>
  </w:num>
  <w:num w:numId="33">
    <w:abstractNumId w:val="41"/>
  </w:num>
  <w:num w:numId="34">
    <w:abstractNumId w:val="39"/>
  </w:num>
  <w:num w:numId="35">
    <w:abstractNumId w:val="28"/>
  </w:num>
  <w:num w:numId="36">
    <w:abstractNumId w:val="29"/>
  </w:num>
  <w:num w:numId="37">
    <w:abstractNumId w:val="0"/>
  </w:num>
  <w:num w:numId="38">
    <w:abstractNumId w:val="32"/>
  </w:num>
  <w:num w:numId="39">
    <w:abstractNumId w:val="1"/>
  </w:num>
  <w:num w:numId="40">
    <w:abstractNumId w:val="24"/>
  </w:num>
  <w:num w:numId="41">
    <w:abstractNumId w:val="12"/>
  </w:num>
  <w:num w:numId="42">
    <w:abstractNumId w:val="19"/>
  </w:num>
  <w:num w:numId="43">
    <w:abstractNumId w:val="15"/>
  </w:num>
  <w:num w:numId="44">
    <w:abstractNumId w:val="6"/>
  </w:num>
  <w:num w:numId="45">
    <w:abstractNumId w:val="37"/>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05076"/>
    <w:rsid w:val="00006437"/>
    <w:rsid w:val="00006D23"/>
    <w:rsid w:val="00020690"/>
    <w:rsid w:val="000334EA"/>
    <w:rsid w:val="0004128F"/>
    <w:rsid w:val="00051159"/>
    <w:rsid w:val="000523FB"/>
    <w:rsid w:val="0005360E"/>
    <w:rsid w:val="00065C1F"/>
    <w:rsid w:val="000674CA"/>
    <w:rsid w:val="00071F2D"/>
    <w:rsid w:val="000763DF"/>
    <w:rsid w:val="00076F5B"/>
    <w:rsid w:val="00082787"/>
    <w:rsid w:val="00083BEE"/>
    <w:rsid w:val="00087B01"/>
    <w:rsid w:val="000A2332"/>
    <w:rsid w:val="000A2D3E"/>
    <w:rsid w:val="000A4E83"/>
    <w:rsid w:val="000A7499"/>
    <w:rsid w:val="000A7859"/>
    <w:rsid w:val="000B5C0B"/>
    <w:rsid w:val="000D0338"/>
    <w:rsid w:val="000D1A0B"/>
    <w:rsid w:val="000D3D4B"/>
    <w:rsid w:val="000D46E4"/>
    <w:rsid w:val="000D6CD3"/>
    <w:rsid w:val="000E4A07"/>
    <w:rsid w:val="000E6700"/>
    <w:rsid w:val="000E76ED"/>
    <w:rsid w:val="000F0095"/>
    <w:rsid w:val="0010062A"/>
    <w:rsid w:val="001050E7"/>
    <w:rsid w:val="001059D4"/>
    <w:rsid w:val="0011341C"/>
    <w:rsid w:val="00113DA9"/>
    <w:rsid w:val="001201F4"/>
    <w:rsid w:val="00123F77"/>
    <w:rsid w:val="001331D9"/>
    <w:rsid w:val="00150C4D"/>
    <w:rsid w:val="00156452"/>
    <w:rsid w:val="00170423"/>
    <w:rsid w:val="00170D82"/>
    <w:rsid w:val="00173730"/>
    <w:rsid w:val="00177831"/>
    <w:rsid w:val="0018087D"/>
    <w:rsid w:val="00184B33"/>
    <w:rsid w:val="00185C95"/>
    <w:rsid w:val="001915F0"/>
    <w:rsid w:val="00192BBA"/>
    <w:rsid w:val="001933CA"/>
    <w:rsid w:val="001949E1"/>
    <w:rsid w:val="001A28FE"/>
    <w:rsid w:val="001A30A2"/>
    <w:rsid w:val="001A4CA6"/>
    <w:rsid w:val="001B5063"/>
    <w:rsid w:val="001B568A"/>
    <w:rsid w:val="001B6855"/>
    <w:rsid w:val="001C06CB"/>
    <w:rsid w:val="001C0A30"/>
    <w:rsid w:val="001C3931"/>
    <w:rsid w:val="001C41CE"/>
    <w:rsid w:val="001C6D45"/>
    <w:rsid w:val="001D0DEF"/>
    <w:rsid w:val="001D399B"/>
    <w:rsid w:val="001D3FA7"/>
    <w:rsid w:val="001E0721"/>
    <w:rsid w:val="001E0A82"/>
    <w:rsid w:val="001E194A"/>
    <w:rsid w:val="001E52C7"/>
    <w:rsid w:val="001F51AD"/>
    <w:rsid w:val="002045DA"/>
    <w:rsid w:val="00204B24"/>
    <w:rsid w:val="00205D39"/>
    <w:rsid w:val="002074CC"/>
    <w:rsid w:val="00210141"/>
    <w:rsid w:val="002131C9"/>
    <w:rsid w:val="00221B7A"/>
    <w:rsid w:val="002239A1"/>
    <w:rsid w:val="00233E90"/>
    <w:rsid w:val="00237C07"/>
    <w:rsid w:val="0024189E"/>
    <w:rsid w:val="00251189"/>
    <w:rsid w:val="002536B8"/>
    <w:rsid w:val="00254553"/>
    <w:rsid w:val="00256981"/>
    <w:rsid w:val="00260018"/>
    <w:rsid w:val="00261D95"/>
    <w:rsid w:val="002637B8"/>
    <w:rsid w:val="00270985"/>
    <w:rsid w:val="00272E31"/>
    <w:rsid w:val="00273708"/>
    <w:rsid w:val="00275ED6"/>
    <w:rsid w:val="00277F0C"/>
    <w:rsid w:val="00280AB6"/>
    <w:rsid w:val="002823C5"/>
    <w:rsid w:val="0028421E"/>
    <w:rsid w:val="00286338"/>
    <w:rsid w:val="00295C5C"/>
    <w:rsid w:val="0029615E"/>
    <w:rsid w:val="002A06C1"/>
    <w:rsid w:val="002A4E52"/>
    <w:rsid w:val="002C0383"/>
    <w:rsid w:val="002C4960"/>
    <w:rsid w:val="002C7712"/>
    <w:rsid w:val="002D1244"/>
    <w:rsid w:val="002D1CA1"/>
    <w:rsid w:val="002D7F5A"/>
    <w:rsid w:val="002E0576"/>
    <w:rsid w:val="002E319A"/>
    <w:rsid w:val="002E5B93"/>
    <w:rsid w:val="002E6395"/>
    <w:rsid w:val="002F36FD"/>
    <w:rsid w:val="002F4D07"/>
    <w:rsid w:val="003107BC"/>
    <w:rsid w:val="0031314F"/>
    <w:rsid w:val="0031660E"/>
    <w:rsid w:val="00325B8F"/>
    <w:rsid w:val="00333E81"/>
    <w:rsid w:val="00340186"/>
    <w:rsid w:val="003418EA"/>
    <w:rsid w:val="00341E56"/>
    <w:rsid w:val="0034355E"/>
    <w:rsid w:val="0034394E"/>
    <w:rsid w:val="00347210"/>
    <w:rsid w:val="00347412"/>
    <w:rsid w:val="003509F5"/>
    <w:rsid w:val="003534E9"/>
    <w:rsid w:val="0035471D"/>
    <w:rsid w:val="00354947"/>
    <w:rsid w:val="00366F8B"/>
    <w:rsid w:val="00370921"/>
    <w:rsid w:val="00370F7E"/>
    <w:rsid w:val="00373026"/>
    <w:rsid w:val="00381FF1"/>
    <w:rsid w:val="00382108"/>
    <w:rsid w:val="003836F1"/>
    <w:rsid w:val="00384C0C"/>
    <w:rsid w:val="003961C4"/>
    <w:rsid w:val="003A4D09"/>
    <w:rsid w:val="003A6F9A"/>
    <w:rsid w:val="003B0639"/>
    <w:rsid w:val="003B4346"/>
    <w:rsid w:val="003C4CC9"/>
    <w:rsid w:val="003C5284"/>
    <w:rsid w:val="003C6E40"/>
    <w:rsid w:val="003D2575"/>
    <w:rsid w:val="003D4D70"/>
    <w:rsid w:val="00403A6E"/>
    <w:rsid w:val="004071C9"/>
    <w:rsid w:val="00407949"/>
    <w:rsid w:val="004138D6"/>
    <w:rsid w:val="00415E03"/>
    <w:rsid w:val="00421424"/>
    <w:rsid w:val="0042277E"/>
    <w:rsid w:val="00423F09"/>
    <w:rsid w:val="00425CBF"/>
    <w:rsid w:val="00427080"/>
    <w:rsid w:val="004314F4"/>
    <w:rsid w:val="0043184D"/>
    <w:rsid w:val="00435E44"/>
    <w:rsid w:val="00436CEC"/>
    <w:rsid w:val="004545B7"/>
    <w:rsid w:val="0045728C"/>
    <w:rsid w:val="00457613"/>
    <w:rsid w:val="0046575E"/>
    <w:rsid w:val="00471C29"/>
    <w:rsid w:val="004828D3"/>
    <w:rsid w:val="00492855"/>
    <w:rsid w:val="00495FEE"/>
    <w:rsid w:val="0049724B"/>
    <w:rsid w:val="00497723"/>
    <w:rsid w:val="004A3A02"/>
    <w:rsid w:val="004A5547"/>
    <w:rsid w:val="004A696D"/>
    <w:rsid w:val="004A7D0D"/>
    <w:rsid w:val="004B4283"/>
    <w:rsid w:val="004B7863"/>
    <w:rsid w:val="004C0BE4"/>
    <w:rsid w:val="004C196D"/>
    <w:rsid w:val="004E0722"/>
    <w:rsid w:val="004E0D87"/>
    <w:rsid w:val="004F15DC"/>
    <w:rsid w:val="004F77CA"/>
    <w:rsid w:val="00513BDD"/>
    <w:rsid w:val="0051596F"/>
    <w:rsid w:val="0052602F"/>
    <w:rsid w:val="005269A7"/>
    <w:rsid w:val="005269BC"/>
    <w:rsid w:val="00533C66"/>
    <w:rsid w:val="005363E3"/>
    <w:rsid w:val="0053768E"/>
    <w:rsid w:val="00544468"/>
    <w:rsid w:val="005518F0"/>
    <w:rsid w:val="005662C1"/>
    <w:rsid w:val="00570BDF"/>
    <w:rsid w:val="005770B9"/>
    <w:rsid w:val="00583BB7"/>
    <w:rsid w:val="005A0360"/>
    <w:rsid w:val="005A56AE"/>
    <w:rsid w:val="005A604B"/>
    <w:rsid w:val="005B7D9D"/>
    <w:rsid w:val="005C407F"/>
    <w:rsid w:val="005E0DDD"/>
    <w:rsid w:val="005F0C0B"/>
    <w:rsid w:val="005F1C97"/>
    <w:rsid w:val="005F6062"/>
    <w:rsid w:val="005F7D2E"/>
    <w:rsid w:val="00617971"/>
    <w:rsid w:val="0062000F"/>
    <w:rsid w:val="00620225"/>
    <w:rsid w:val="00620401"/>
    <w:rsid w:val="00621437"/>
    <w:rsid w:val="00622277"/>
    <w:rsid w:val="00622372"/>
    <w:rsid w:val="0062507A"/>
    <w:rsid w:val="006259BE"/>
    <w:rsid w:val="00631565"/>
    <w:rsid w:val="00635F6D"/>
    <w:rsid w:val="00636714"/>
    <w:rsid w:val="0065050D"/>
    <w:rsid w:val="00650AFB"/>
    <w:rsid w:val="00652697"/>
    <w:rsid w:val="00660948"/>
    <w:rsid w:val="00664CFD"/>
    <w:rsid w:val="0066549C"/>
    <w:rsid w:val="00665730"/>
    <w:rsid w:val="00672F33"/>
    <w:rsid w:val="00677BD1"/>
    <w:rsid w:val="00685CDB"/>
    <w:rsid w:val="00690A97"/>
    <w:rsid w:val="00691D62"/>
    <w:rsid w:val="00695A05"/>
    <w:rsid w:val="006977C8"/>
    <w:rsid w:val="006A0C10"/>
    <w:rsid w:val="006A2262"/>
    <w:rsid w:val="006A6E8E"/>
    <w:rsid w:val="006C246C"/>
    <w:rsid w:val="006C27E7"/>
    <w:rsid w:val="006C76A0"/>
    <w:rsid w:val="006D0882"/>
    <w:rsid w:val="006D0EF2"/>
    <w:rsid w:val="006D0F18"/>
    <w:rsid w:val="006D1C02"/>
    <w:rsid w:val="006E61AE"/>
    <w:rsid w:val="006F5F76"/>
    <w:rsid w:val="00700E88"/>
    <w:rsid w:val="007072E2"/>
    <w:rsid w:val="0072024C"/>
    <w:rsid w:val="00720427"/>
    <w:rsid w:val="00721D2F"/>
    <w:rsid w:val="00722FBE"/>
    <w:rsid w:val="00724E3A"/>
    <w:rsid w:val="007254D4"/>
    <w:rsid w:val="00726602"/>
    <w:rsid w:val="00733561"/>
    <w:rsid w:val="00734E2F"/>
    <w:rsid w:val="007443DE"/>
    <w:rsid w:val="00745F4E"/>
    <w:rsid w:val="00746D8B"/>
    <w:rsid w:val="00747EF1"/>
    <w:rsid w:val="00750F66"/>
    <w:rsid w:val="007513AC"/>
    <w:rsid w:val="00751D2F"/>
    <w:rsid w:val="00752857"/>
    <w:rsid w:val="00757544"/>
    <w:rsid w:val="00761906"/>
    <w:rsid w:val="00765B1D"/>
    <w:rsid w:val="00767613"/>
    <w:rsid w:val="007677CA"/>
    <w:rsid w:val="00767B5E"/>
    <w:rsid w:val="00782091"/>
    <w:rsid w:val="00792419"/>
    <w:rsid w:val="007969C3"/>
    <w:rsid w:val="00797992"/>
    <w:rsid w:val="007A0ABE"/>
    <w:rsid w:val="007A280E"/>
    <w:rsid w:val="007B4960"/>
    <w:rsid w:val="007B6A0B"/>
    <w:rsid w:val="007C67FB"/>
    <w:rsid w:val="007C7B4E"/>
    <w:rsid w:val="007D619D"/>
    <w:rsid w:val="007E1737"/>
    <w:rsid w:val="007E6DF5"/>
    <w:rsid w:val="0080040A"/>
    <w:rsid w:val="008016CA"/>
    <w:rsid w:val="0081069F"/>
    <w:rsid w:val="00812640"/>
    <w:rsid w:val="00843522"/>
    <w:rsid w:val="0084563B"/>
    <w:rsid w:val="0084585E"/>
    <w:rsid w:val="00850F56"/>
    <w:rsid w:val="00851038"/>
    <w:rsid w:val="00851A37"/>
    <w:rsid w:val="00853B2E"/>
    <w:rsid w:val="00857CEA"/>
    <w:rsid w:val="00877794"/>
    <w:rsid w:val="00882856"/>
    <w:rsid w:val="00884D6B"/>
    <w:rsid w:val="00884E5D"/>
    <w:rsid w:val="008945DA"/>
    <w:rsid w:val="008B0186"/>
    <w:rsid w:val="008B6EE9"/>
    <w:rsid w:val="008C3A97"/>
    <w:rsid w:val="008C7B07"/>
    <w:rsid w:val="008D34D7"/>
    <w:rsid w:val="008D5D96"/>
    <w:rsid w:val="008D7C8E"/>
    <w:rsid w:val="008E0E76"/>
    <w:rsid w:val="008E2B62"/>
    <w:rsid w:val="008E78A6"/>
    <w:rsid w:val="008F4EB4"/>
    <w:rsid w:val="008F6BC3"/>
    <w:rsid w:val="00900781"/>
    <w:rsid w:val="0090626F"/>
    <w:rsid w:val="0091079C"/>
    <w:rsid w:val="00920BFA"/>
    <w:rsid w:val="00921382"/>
    <w:rsid w:val="00921D82"/>
    <w:rsid w:val="00921E39"/>
    <w:rsid w:val="00926B95"/>
    <w:rsid w:val="009270EE"/>
    <w:rsid w:val="00937FDB"/>
    <w:rsid w:val="00940996"/>
    <w:rsid w:val="009502FE"/>
    <w:rsid w:val="009532AC"/>
    <w:rsid w:val="00953767"/>
    <w:rsid w:val="00957753"/>
    <w:rsid w:val="009627FF"/>
    <w:rsid w:val="009629E7"/>
    <w:rsid w:val="00964C2E"/>
    <w:rsid w:val="0096750D"/>
    <w:rsid w:val="00971562"/>
    <w:rsid w:val="00971ECA"/>
    <w:rsid w:val="00972237"/>
    <w:rsid w:val="009810F2"/>
    <w:rsid w:val="009868AD"/>
    <w:rsid w:val="00986F26"/>
    <w:rsid w:val="00991BC0"/>
    <w:rsid w:val="0099200B"/>
    <w:rsid w:val="00995D7E"/>
    <w:rsid w:val="00997752"/>
    <w:rsid w:val="009A5B7E"/>
    <w:rsid w:val="009A6649"/>
    <w:rsid w:val="009C3F17"/>
    <w:rsid w:val="009C4F23"/>
    <w:rsid w:val="009C632B"/>
    <w:rsid w:val="009E59E9"/>
    <w:rsid w:val="009F3264"/>
    <w:rsid w:val="009F42F7"/>
    <w:rsid w:val="00A03592"/>
    <w:rsid w:val="00A060F1"/>
    <w:rsid w:val="00A11811"/>
    <w:rsid w:val="00A12EF1"/>
    <w:rsid w:val="00A13B55"/>
    <w:rsid w:val="00A2197E"/>
    <w:rsid w:val="00A248D1"/>
    <w:rsid w:val="00A24933"/>
    <w:rsid w:val="00A269B4"/>
    <w:rsid w:val="00A34862"/>
    <w:rsid w:val="00A440FD"/>
    <w:rsid w:val="00A47441"/>
    <w:rsid w:val="00A5335D"/>
    <w:rsid w:val="00A545CC"/>
    <w:rsid w:val="00A54F8E"/>
    <w:rsid w:val="00A56831"/>
    <w:rsid w:val="00A62B9E"/>
    <w:rsid w:val="00A63CDD"/>
    <w:rsid w:val="00A6431B"/>
    <w:rsid w:val="00A64CF4"/>
    <w:rsid w:val="00A8311A"/>
    <w:rsid w:val="00A8332F"/>
    <w:rsid w:val="00A834E9"/>
    <w:rsid w:val="00A84969"/>
    <w:rsid w:val="00A90632"/>
    <w:rsid w:val="00AA0D42"/>
    <w:rsid w:val="00AB0898"/>
    <w:rsid w:val="00AB0CA9"/>
    <w:rsid w:val="00AB2E09"/>
    <w:rsid w:val="00AC759E"/>
    <w:rsid w:val="00AD5DE7"/>
    <w:rsid w:val="00AD7C1D"/>
    <w:rsid w:val="00AE2A1B"/>
    <w:rsid w:val="00AE7A79"/>
    <w:rsid w:val="00AE7C74"/>
    <w:rsid w:val="00AF2549"/>
    <w:rsid w:val="00AF299E"/>
    <w:rsid w:val="00B038AA"/>
    <w:rsid w:val="00B0406F"/>
    <w:rsid w:val="00B11361"/>
    <w:rsid w:val="00B1651C"/>
    <w:rsid w:val="00B34624"/>
    <w:rsid w:val="00B3569F"/>
    <w:rsid w:val="00B3668C"/>
    <w:rsid w:val="00B42351"/>
    <w:rsid w:val="00B4271E"/>
    <w:rsid w:val="00B5608F"/>
    <w:rsid w:val="00B63D0B"/>
    <w:rsid w:val="00B76862"/>
    <w:rsid w:val="00B778D6"/>
    <w:rsid w:val="00B806D7"/>
    <w:rsid w:val="00B82580"/>
    <w:rsid w:val="00B84EC6"/>
    <w:rsid w:val="00B91D6B"/>
    <w:rsid w:val="00B955E7"/>
    <w:rsid w:val="00BA3BCF"/>
    <w:rsid w:val="00BC3288"/>
    <w:rsid w:val="00BC5A63"/>
    <w:rsid w:val="00BC69BA"/>
    <w:rsid w:val="00BD16B8"/>
    <w:rsid w:val="00BD23EC"/>
    <w:rsid w:val="00BD2949"/>
    <w:rsid w:val="00BD2D41"/>
    <w:rsid w:val="00BD356F"/>
    <w:rsid w:val="00BF4A7E"/>
    <w:rsid w:val="00C0113D"/>
    <w:rsid w:val="00C02EBE"/>
    <w:rsid w:val="00C03979"/>
    <w:rsid w:val="00C05076"/>
    <w:rsid w:val="00C076AD"/>
    <w:rsid w:val="00C07C18"/>
    <w:rsid w:val="00C163F4"/>
    <w:rsid w:val="00C16F3F"/>
    <w:rsid w:val="00C236B7"/>
    <w:rsid w:val="00C34F24"/>
    <w:rsid w:val="00C4038F"/>
    <w:rsid w:val="00C74329"/>
    <w:rsid w:val="00C76E12"/>
    <w:rsid w:val="00C93DEB"/>
    <w:rsid w:val="00C94CF4"/>
    <w:rsid w:val="00CA4B49"/>
    <w:rsid w:val="00CA5A58"/>
    <w:rsid w:val="00CA64B5"/>
    <w:rsid w:val="00CA79F9"/>
    <w:rsid w:val="00CB06EA"/>
    <w:rsid w:val="00CB46ED"/>
    <w:rsid w:val="00CC2752"/>
    <w:rsid w:val="00CD1655"/>
    <w:rsid w:val="00CD703A"/>
    <w:rsid w:val="00CE0DF0"/>
    <w:rsid w:val="00CF10DB"/>
    <w:rsid w:val="00CF2BFC"/>
    <w:rsid w:val="00CF62C4"/>
    <w:rsid w:val="00D006D1"/>
    <w:rsid w:val="00D06B9B"/>
    <w:rsid w:val="00D10A73"/>
    <w:rsid w:val="00D144EE"/>
    <w:rsid w:val="00D15DD5"/>
    <w:rsid w:val="00D2089D"/>
    <w:rsid w:val="00D21B65"/>
    <w:rsid w:val="00D25BAA"/>
    <w:rsid w:val="00D27A1A"/>
    <w:rsid w:val="00D302B2"/>
    <w:rsid w:val="00D32250"/>
    <w:rsid w:val="00D32A1B"/>
    <w:rsid w:val="00D42E8D"/>
    <w:rsid w:val="00D57912"/>
    <w:rsid w:val="00D604A5"/>
    <w:rsid w:val="00D63693"/>
    <w:rsid w:val="00D63DE3"/>
    <w:rsid w:val="00D8455F"/>
    <w:rsid w:val="00D86DFD"/>
    <w:rsid w:val="00DA7FEF"/>
    <w:rsid w:val="00DB42FE"/>
    <w:rsid w:val="00DC05FD"/>
    <w:rsid w:val="00DD730D"/>
    <w:rsid w:val="00DF1641"/>
    <w:rsid w:val="00DF5BAB"/>
    <w:rsid w:val="00E029AE"/>
    <w:rsid w:val="00E05F63"/>
    <w:rsid w:val="00E10AA3"/>
    <w:rsid w:val="00E12B8E"/>
    <w:rsid w:val="00E130B9"/>
    <w:rsid w:val="00E17211"/>
    <w:rsid w:val="00E1776F"/>
    <w:rsid w:val="00E226EF"/>
    <w:rsid w:val="00E22D9A"/>
    <w:rsid w:val="00E245A9"/>
    <w:rsid w:val="00E3100E"/>
    <w:rsid w:val="00E43F69"/>
    <w:rsid w:val="00E62DF3"/>
    <w:rsid w:val="00E655F8"/>
    <w:rsid w:val="00E81636"/>
    <w:rsid w:val="00E90C07"/>
    <w:rsid w:val="00E9199A"/>
    <w:rsid w:val="00E93DBE"/>
    <w:rsid w:val="00E93FE4"/>
    <w:rsid w:val="00E950CE"/>
    <w:rsid w:val="00EA34F1"/>
    <w:rsid w:val="00EA44A4"/>
    <w:rsid w:val="00EA4F83"/>
    <w:rsid w:val="00EB0634"/>
    <w:rsid w:val="00EB315F"/>
    <w:rsid w:val="00EB3EC4"/>
    <w:rsid w:val="00EB5731"/>
    <w:rsid w:val="00EC109E"/>
    <w:rsid w:val="00EC5131"/>
    <w:rsid w:val="00EC5F3A"/>
    <w:rsid w:val="00EC671A"/>
    <w:rsid w:val="00ED1EB1"/>
    <w:rsid w:val="00ED3047"/>
    <w:rsid w:val="00ED76F7"/>
    <w:rsid w:val="00EE323A"/>
    <w:rsid w:val="00EE4972"/>
    <w:rsid w:val="00EF0A2F"/>
    <w:rsid w:val="00EF53B1"/>
    <w:rsid w:val="00EF7932"/>
    <w:rsid w:val="00F047D7"/>
    <w:rsid w:val="00F10A50"/>
    <w:rsid w:val="00F254FC"/>
    <w:rsid w:val="00F26BDD"/>
    <w:rsid w:val="00F27D04"/>
    <w:rsid w:val="00F30724"/>
    <w:rsid w:val="00F348CF"/>
    <w:rsid w:val="00F37EB4"/>
    <w:rsid w:val="00F42015"/>
    <w:rsid w:val="00F44EDA"/>
    <w:rsid w:val="00F505AE"/>
    <w:rsid w:val="00F51A05"/>
    <w:rsid w:val="00F53A03"/>
    <w:rsid w:val="00F53C02"/>
    <w:rsid w:val="00F57E71"/>
    <w:rsid w:val="00F62245"/>
    <w:rsid w:val="00F73C55"/>
    <w:rsid w:val="00F760ED"/>
    <w:rsid w:val="00F874D2"/>
    <w:rsid w:val="00F87B38"/>
    <w:rsid w:val="00F91143"/>
    <w:rsid w:val="00F91D24"/>
    <w:rsid w:val="00F922D2"/>
    <w:rsid w:val="00F94E7E"/>
    <w:rsid w:val="00F951B4"/>
    <w:rsid w:val="00FA01A4"/>
    <w:rsid w:val="00FA6DD6"/>
    <w:rsid w:val="00FB016B"/>
    <w:rsid w:val="00FC3C54"/>
    <w:rsid w:val="00FD7379"/>
    <w:rsid w:val="00FE6B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720327-C4FC-4A71-AC49-53441393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30D"/>
  </w:style>
  <w:style w:type="paragraph" w:styleId="Heading1">
    <w:name w:val="heading 1"/>
    <w:basedOn w:val="Normal"/>
    <w:next w:val="Normal"/>
    <w:link w:val="Heading1Char"/>
    <w:uiPriority w:val="9"/>
    <w:qFormat/>
    <w:rsid w:val="000763D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763DF"/>
    <w:pPr>
      <w:keepNext/>
      <w:keepLines/>
      <w:spacing w:before="120" w:after="120" w:line="271"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0763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vTable-row1">
    <w:name w:val="tvTable-row1"/>
    <w:basedOn w:val="Normal"/>
    <w:rsid w:val="001C0A30"/>
    <w:pPr>
      <w:keepLines/>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paragraph" w:customStyle="1" w:styleId="Style14ptBoldCentered">
    <w:name w:val="Style 14 pt Bold Centered"/>
    <w:basedOn w:val="Normal"/>
    <w:rsid w:val="00A47441"/>
    <w:pPr>
      <w:spacing w:before="60" w:after="60" w:line="240" w:lineRule="auto"/>
      <w:jc w:val="center"/>
    </w:pPr>
    <w:rPr>
      <w:rFonts w:ascii="Times New Roman" w:eastAsia="Times New Roman" w:hAnsi="Times New Roman" w:cs="Times New Roman"/>
      <w:b/>
      <w:bCs/>
      <w:sz w:val="26"/>
      <w:szCs w:val="20"/>
    </w:rPr>
  </w:style>
  <w:style w:type="table" w:styleId="TableGrid">
    <w:name w:val="Table Grid"/>
    <w:basedOn w:val="TableNormal"/>
    <w:uiPriority w:val="39"/>
    <w:rsid w:val="000F0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50E7"/>
    <w:pPr>
      <w:ind w:left="720"/>
      <w:contextualSpacing/>
    </w:pPr>
  </w:style>
  <w:style w:type="character" w:styleId="CommentReference">
    <w:name w:val="annotation reference"/>
    <w:basedOn w:val="DefaultParagraphFont"/>
    <w:uiPriority w:val="99"/>
    <w:semiHidden/>
    <w:unhideWhenUsed/>
    <w:rsid w:val="0004128F"/>
    <w:rPr>
      <w:sz w:val="16"/>
      <w:szCs w:val="16"/>
    </w:rPr>
  </w:style>
  <w:style w:type="paragraph" w:styleId="CommentText">
    <w:name w:val="annotation text"/>
    <w:basedOn w:val="Normal"/>
    <w:link w:val="CommentTextChar"/>
    <w:uiPriority w:val="99"/>
    <w:semiHidden/>
    <w:unhideWhenUsed/>
    <w:rsid w:val="0004128F"/>
    <w:pPr>
      <w:spacing w:line="240" w:lineRule="auto"/>
    </w:pPr>
    <w:rPr>
      <w:sz w:val="20"/>
      <w:szCs w:val="20"/>
    </w:rPr>
  </w:style>
  <w:style w:type="character" w:customStyle="1" w:styleId="CommentTextChar">
    <w:name w:val="Comment Text Char"/>
    <w:basedOn w:val="DefaultParagraphFont"/>
    <w:link w:val="CommentText"/>
    <w:uiPriority w:val="99"/>
    <w:semiHidden/>
    <w:rsid w:val="0004128F"/>
    <w:rPr>
      <w:sz w:val="20"/>
      <w:szCs w:val="20"/>
    </w:rPr>
  </w:style>
  <w:style w:type="paragraph" w:styleId="BalloonText">
    <w:name w:val="Balloon Text"/>
    <w:basedOn w:val="Normal"/>
    <w:link w:val="BalloonTextChar"/>
    <w:uiPriority w:val="99"/>
    <w:semiHidden/>
    <w:unhideWhenUsed/>
    <w:rsid w:val="000412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28F"/>
    <w:rPr>
      <w:rFonts w:ascii="Segoe UI" w:hAnsi="Segoe UI" w:cs="Segoe UI"/>
      <w:sz w:val="18"/>
      <w:szCs w:val="18"/>
    </w:rPr>
  </w:style>
  <w:style w:type="character" w:customStyle="1" w:styleId="Heading1Char">
    <w:name w:val="Heading 1 Char"/>
    <w:basedOn w:val="DefaultParagraphFont"/>
    <w:link w:val="Heading1"/>
    <w:uiPriority w:val="9"/>
    <w:rsid w:val="000763D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763DF"/>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0763DF"/>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E6B99"/>
    <w:pPr>
      <w:spacing w:after="100"/>
      <w:ind w:left="220"/>
    </w:pPr>
  </w:style>
  <w:style w:type="paragraph" w:styleId="TOC1">
    <w:name w:val="toc 1"/>
    <w:basedOn w:val="Normal"/>
    <w:next w:val="Normal"/>
    <w:autoRedefine/>
    <w:uiPriority w:val="39"/>
    <w:unhideWhenUsed/>
    <w:rsid w:val="005A0360"/>
    <w:pPr>
      <w:tabs>
        <w:tab w:val="right" w:leader="dot" w:pos="9395"/>
      </w:tabs>
      <w:spacing w:after="100"/>
    </w:pPr>
    <w:rPr>
      <w:rFonts w:ascii="Times New Roman" w:hAnsi="Times New Roman" w:cs="Times New Roman"/>
      <w:b/>
      <w:noProof/>
      <w:sz w:val="26"/>
      <w:szCs w:val="24"/>
    </w:rPr>
  </w:style>
  <w:style w:type="paragraph" w:styleId="TOCHeading">
    <w:name w:val="TOC Heading"/>
    <w:basedOn w:val="Heading1"/>
    <w:next w:val="Normal"/>
    <w:uiPriority w:val="39"/>
    <w:unhideWhenUsed/>
    <w:qFormat/>
    <w:rsid w:val="00FE6B99"/>
    <w:pPr>
      <w:outlineLvl w:val="9"/>
    </w:pPr>
    <w:rPr>
      <w:rFonts w:asciiTheme="majorHAnsi" w:hAnsiTheme="majorHAnsi"/>
      <w:b w:val="0"/>
      <w:color w:val="2E74B5" w:themeColor="accent1" w:themeShade="BF"/>
    </w:rPr>
  </w:style>
  <w:style w:type="character" w:styleId="Hyperlink">
    <w:name w:val="Hyperlink"/>
    <w:basedOn w:val="DefaultParagraphFont"/>
    <w:uiPriority w:val="99"/>
    <w:unhideWhenUsed/>
    <w:rsid w:val="00FE6B99"/>
    <w:rPr>
      <w:color w:val="0563C1" w:themeColor="hyperlink"/>
      <w:u w:val="single"/>
    </w:rPr>
  </w:style>
  <w:style w:type="paragraph" w:styleId="Header">
    <w:name w:val="header"/>
    <w:basedOn w:val="Normal"/>
    <w:link w:val="HeaderChar"/>
    <w:uiPriority w:val="99"/>
    <w:unhideWhenUsed/>
    <w:rsid w:val="00286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338"/>
  </w:style>
  <w:style w:type="paragraph" w:styleId="Footer">
    <w:name w:val="footer"/>
    <w:basedOn w:val="Normal"/>
    <w:link w:val="FooterChar"/>
    <w:uiPriority w:val="99"/>
    <w:unhideWhenUsed/>
    <w:rsid w:val="00286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900334">
      <w:bodyDiv w:val="1"/>
      <w:marLeft w:val="0"/>
      <w:marRight w:val="0"/>
      <w:marTop w:val="0"/>
      <w:marBottom w:val="0"/>
      <w:divBdr>
        <w:top w:val="none" w:sz="0" w:space="0" w:color="auto"/>
        <w:left w:val="none" w:sz="0" w:space="0" w:color="auto"/>
        <w:bottom w:val="none" w:sz="0" w:space="0" w:color="auto"/>
        <w:right w:val="none" w:sz="0" w:space="0" w:color="auto"/>
      </w:divBdr>
      <w:divsChild>
        <w:div w:id="624000934">
          <w:marLeft w:val="1800"/>
          <w:marRight w:val="0"/>
          <w:marTop w:val="110"/>
          <w:marBottom w:val="0"/>
          <w:divBdr>
            <w:top w:val="none" w:sz="0" w:space="0" w:color="auto"/>
            <w:left w:val="none" w:sz="0" w:space="0" w:color="auto"/>
            <w:bottom w:val="none" w:sz="0" w:space="0" w:color="auto"/>
            <w:right w:val="none" w:sz="0" w:space="0" w:color="auto"/>
          </w:divBdr>
        </w:div>
      </w:divsChild>
    </w:div>
    <w:div w:id="929511343">
      <w:bodyDiv w:val="1"/>
      <w:marLeft w:val="0"/>
      <w:marRight w:val="0"/>
      <w:marTop w:val="0"/>
      <w:marBottom w:val="0"/>
      <w:divBdr>
        <w:top w:val="none" w:sz="0" w:space="0" w:color="auto"/>
        <w:left w:val="none" w:sz="0" w:space="0" w:color="auto"/>
        <w:bottom w:val="none" w:sz="0" w:space="0" w:color="auto"/>
        <w:right w:val="none" w:sz="0" w:space="0" w:color="auto"/>
      </w:divBdr>
      <w:divsChild>
        <w:div w:id="821385510">
          <w:marLeft w:val="547"/>
          <w:marRight w:val="0"/>
          <w:marTop w:val="130"/>
          <w:marBottom w:val="0"/>
          <w:divBdr>
            <w:top w:val="none" w:sz="0" w:space="0" w:color="auto"/>
            <w:left w:val="none" w:sz="0" w:space="0" w:color="auto"/>
            <w:bottom w:val="none" w:sz="0" w:space="0" w:color="auto"/>
            <w:right w:val="none" w:sz="0" w:space="0" w:color="auto"/>
          </w:divBdr>
        </w:div>
      </w:divsChild>
    </w:div>
    <w:div w:id="1288968559">
      <w:bodyDiv w:val="1"/>
      <w:marLeft w:val="0"/>
      <w:marRight w:val="0"/>
      <w:marTop w:val="0"/>
      <w:marBottom w:val="0"/>
      <w:divBdr>
        <w:top w:val="none" w:sz="0" w:space="0" w:color="auto"/>
        <w:left w:val="none" w:sz="0" w:space="0" w:color="auto"/>
        <w:bottom w:val="none" w:sz="0" w:space="0" w:color="auto"/>
        <w:right w:val="none" w:sz="0" w:space="0" w:color="auto"/>
      </w:divBdr>
      <w:divsChild>
        <w:div w:id="2061711863">
          <w:marLeft w:val="1800"/>
          <w:marRight w:val="0"/>
          <w:marTop w:val="110"/>
          <w:marBottom w:val="0"/>
          <w:divBdr>
            <w:top w:val="none" w:sz="0" w:space="0" w:color="auto"/>
            <w:left w:val="none" w:sz="0" w:space="0" w:color="auto"/>
            <w:bottom w:val="none" w:sz="0" w:space="0" w:color="auto"/>
            <w:right w:val="none" w:sz="0" w:space="0" w:color="auto"/>
          </w:divBdr>
        </w:div>
      </w:divsChild>
    </w:div>
    <w:div w:id="1735615035">
      <w:bodyDiv w:val="1"/>
      <w:marLeft w:val="0"/>
      <w:marRight w:val="0"/>
      <w:marTop w:val="0"/>
      <w:marBottom w:val="0"/>
      <w:divBdr>
        <w:top w:val="none" w:sz="0" w:space="0" w:color="auto"/>
        <w:left w:val="none" w:sz="0" w:space="0" w:color="auto"/>
        <w:bottom w:val="none" w:sz="0" w:space="0" w:color="auto"/>
        <w:right w:val="none" w:sz="0" w:space="0" w:color="auto"/>
      </w:divBdr>
      <w:divsChild>
        <w:div w:id="930042465">
          <w:marLeft w:val="1800"/>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4FD7E-BE85-4A51-A9ED-8E9AC1526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18</Pages>
  <Words>3139</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tam</dc:creator>
  <cp:keywords/>
  <dc:description/>
  <cp:lastModifiedBy>LoveU EveryLife</cp:lastModifiedBy>
  <cp:revision>496</cp:revision>
  <dcterms:created xsi:type="dcterms:W3CDTF">2013-09-24T22:58:00Z</dcterms:created>
  <dcterms:modified xsi:type="dcterms:W3CDTF">2014-09-02T14:25:00Z</dcterms:modified>
</cp:coreProperties>
</file>